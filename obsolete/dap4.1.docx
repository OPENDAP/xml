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C0A4" w14:textId="40EA89D7" w:rsidR="008011C2" w:rsidRDefault="008011C2" w:rsidP="00830077">
      <w:pPr>
        <w:pStyle w:val="Title"/>
      </w:pPr>
      <w:bookmarkStart w:id="6" w:name="_Toc325277131"/>
      <w:r w:rsidRPr="006674F3">
        <w:t xml:space="preserve">The Data Access Protocol: DAP </w:t>
      </w:r>
      <w:r w:rsidR="005E5218">
        <w:t xml:space="preserve">Version </w:t>
      </w:r>
      <w:r w:rsidRPr="006674F3">
        <w:t>4.0</w:t>
      </w:r>
      <w:bookmarkEnd w:id="6"/>
    </w:p>
    <w:p w14:paraId="2CEB47DE" w14:textId="77777777" w:rsidR="00FD0E36" w:rsidRPr="006674F3" w:rsidRDefault="00FD0E36" w:rsidP="00830077">
      <w:pPr>
        <w:pStyle w:val="Title"/>
      </w:pPr>
      <w:r>
        <w:t>Vol</w:t>
      </w:r>
      <w:r w:rsidR="0065153C">
        <w:t>ume 1: Data Model and Serialized</w:t>
      </w:r>
      <w:r>
        <w:t xml:space="preserve"> Representation</w:t>
      </w:r>
    </w:p>
    <w:p w14:paraId="5930E5E4" w14:textId="77777777" w:rsidR="008011C2" w:rsidRPr="006674F3" w:rsidRDefault="008011C2" w:rsidP="00420E79">
      <w:pPr>
        <w:pStyle w:val="BodyText"/>
      </w:pPr>
    </w:p>
    <w:tbl>
      <w:tblPr>
        <w:tblStyle w:val="TableGrid"/>
        <w:tblW w:w="0" w:type="auto"/>
        <w:jc w:val="center"/>
        <w:tblCellMar>
          <w:left w:w="0" w:type="dxa"/>
          <w:right w:w="0" w:type="dxa"/>
        </w:tblCellMar>
        <w:tblLook w:val="04A0" w:firstRow="1" w:lastRow="0" w:firstColumn="1" w:lastColumn="0" w:noHBand="0" w:noVBand="1"/>
      </w:tblPr>
      <w:tblGrid>
        <w:gridCol w:w="1535"/>
        <w:gridCol w:w="5996"/>
      </w:tblGrid>
      <w:tr w:rsidR="008011C2" w:rsidRPr="00CF4FF9" w14:paraId="7A43694E" w14:textId="77777777" w:rsidTr="00B81A23">
        <w:trPr>
          <w:jc w:val="center"/>
        </w:trPr>
        <w:tc>
          <w:tcPr>
            <w:tcW w:w="1535" w:type="dxa"/>
          </w:tcPr>
          <w:p w14:paraId="43F0384A" w14:textId="77777777" w:rsidR="008011C2" w:rsidRPr="00CF4FF9" w:rsidRDefault="008011C2" w:rsidP="004E2D7A">
            <w:r w:rsidRPr="00CF4FF9">
              <w:t xml:space="preserve">Date: </w:t>
            </w:r>
          </w:p>
        </w:tc>
        <w:tc>
          <w:tcPr>
            <w:tcW w:w="5996" w:type="dxa"/>
            <w:tcMar>
              <w:left w:w="0" w:type="dxa"/>
              <w:right w:w="0" w:type="dxa"/>
            </w:tcMar>
          </w:tcPr>
          <w:p w14:paraId="71AC4E44" w14:textId="77777777" w:rsidR="008011C2" w:rsidRPr="00CF4FF9" w:rsidRDefault="008011C2" w:rsidP="004E2D7A">
            <w:r w:rsidRPr="00CF4FF9">
              <w:t>May 31, 2012</w:t>
            </w:r>
          </w:p>
        </w:tc>
      </w:tr>
      <w:tr w:rsidR="002638D3" w:rsidRPr="00CF4FF9" w14:paraId="755F3DE8" w14:textId="77777777" w:rsidTr="00B81A23">
        <w:trPr>
          <w:jc w:val="center"/>
        </w:trPr>
        <w:tc>
          <w:tcPr>
            <w:tcW w:w="1535" w:type="dxa"/>
            <w:tcMar>
              <w:left w:w="0" w:type="dxa"/>
              <w:right w:w="0" w:type="dxa"/>
            </w:tcMar>
          </w:tcPr>
          <w:p w14:paraId="072BD70A" w14:textId="77777777" w:rsidR="008011C2" w:rsidRPr="00CF4FF9" w:rsidRDefault="008011C2" w:rsidP="00830077">
            <w:r w:rsidRPr="00CF4FF9">
              <w:t>Revised:</w:t>
            </w:r>
          </w:p>
        </w:tc>
        <w:tc>
          <w:tcPr>
            <w:tcW w:w="5996" w:type="dxa"/>
            <w:tcMar>
              <w:left w:w="0" w:type="dxa"/>
              <w:right w:w="0" w:type="dxa"/>
            </w:tcMar>
          </w:tcPr>
          <w:p w14:paraId="37E55E4B" w14:textId="77777777" w:rsidR="0040175C" w:rsidRPr="00CF4FF9" w:rsidRDefault="00A95221" w:rsidP="00830077">
            <w:r>
              <w:t>June 26</w:t>
            </w:r>
            <w:r w:rsidR="008011C2" w:rsidRPr="00CF4FF9">
              <w:t>, 2012</w:t>
            </w:r>
          </w:p>
        </w:tc>
      </w:tr>
      <w:tr w:rsidR="0040175C" w:rsidRPr="00CF4FF9" w14:paraId="0E2EEF22" w14:textId="77777777" w:rsidTr="00B81A23">
        <w:trPr>
          <w:jc w:val="center"/>
        </w:trPr>
        <w:tc>
          <w:tcPr>
            <w:tcW w:w="1535" w:type="dxa"/>
            <w:tcMar>
              <w:left w:w="0" w:type="dxa"/>
              <w:right w:w="0" w:type="dxa"/>
            </w:tcMar>
          </w:tcPr>
          <w:p w14:paraId="61D6E53D" w14:textId="77777777" w:rsidR="0040175C" w:rsidRPr="00CF4FF9" w:rsidRDefault="0040175C" w:rsidP="00830077">
            <w:r>
              <w:t>Status:</w:t>
            </w:r>
          </w:p>
        </w:tc>
        <w:tc>
          <w:tcPr>
            <w:tcW w:w="5996" w:type="dxa"/>
            <w:tcMar>
              <w:left w:w="0" w:type="dxa"/>
              <w:right w:w="0" w:type="dxa"/>
            </w:tcMar>
          </w:tcPr>
          <w:p w14:paraId="0C254E06" w14:textId="77777777" w:rsidR="0040175C" w:rsidRPr="00CF4FF9" w:rsidRDefault="0040175C" w:rsidP="00830077">
            <w:r>
              <w:t>Draft</w:t>
            </w:r>
          </w:p>
        </w:tc>
      </w:tr>
      <w:tr w:rsidR="002638D3" w:rsidRPr="00CF4FF9" w14:paraId="18B4F877" w14:textId="77777777" w:rsidTr="00B81A23">
        <w:trPr>
          <w:jc w:val="center"/>
        </w:trPr>
        <w:tc>
          <w:tcPr>
            <w:tcW w:w="1535" w:type="dxa"/>
            <w:tcMar>
              <w:left w:w="0" w:type="dxa"/>
              <w:right w:w="0" w:type="dxa"/>
            </w:tcMar>
          </w:tcPr>
          <w:p w14:paraId="3998B29C" w14:textId="77777777" w:rsidR="008011C2" w:rsidRPr="00CF4FF9" w:rsidRDefault="008011C2" w:rsidP="00830077"/>
        </w:tc>
        <w:tc>
          <w:tcPr>
            <w:tcW w:w="5996" w:type="dxa"/>
            <w:tcMar>
              <w:left w:w="0" w:type="dxa"/>
              <w:right w:w="0" w:type="dxa"/>
            </w:tcMar>
          </w:tcPr>
          <w:p w14:paraId="3208DA8C" w14:textId="77777777" w:rsidR="008011C2" w:rsidRPr="00CF4FF9" w:rsidRDefault="008011C2" w:rsidP="00830077"/>
        </w:tc>
      </w:tr>
      <w:tr w:rsidR="002638D3" w:rsidRPr="00CF4FF9" w14:paraId="35D7AEA6" w14:textId="77777777" w:rsidTr="00B81A23">
        <w:trPr>
          <w:jc w:val="center"/>
        </w:trPr>
        <w:tc>
          <w:tcPr>
            <w:tcW w:w="1535" w:type="dxa"/>
            <w:tcMar>
              <w:left w:w="0" w:type="dxa"/>
              <w:right w:w="0" w:type="dxa"/>
            </w:tcMar>
          </w:tcPr>
          <w:p w14:paraId="71ACAB45" w14:textId="77777777" w:rsidR="008011C2" w:rsidRPr="00CF4FF9" w:rsidRDefault="008011C2" w:rsidP="00830077">
            <w:r w:rsidRPr="00CF4FF9">
              <w:t>Authors:</w:t>
            </w:r>
          </w:p>
        </w:tc>
        <w:tc>
          <w:tcPr>
            <w:tcW w:w="5996" w:type="dxa"/>
            <w:tcMar>
              <w:left w:w="0" w:type="dxa"/>
              <w:right w:w="0" w:type="dxa"/>
            </w:tcMar>
          </w:tcPr>
          <w:p w14:paraId="08335F32" w14:textId="77777777" w:rsidR="008011C2" w:rsidRPr="00CF4FF9" w:rsidRDefault="008011C2" w:rsidP="00830077">
            <w:r w:rsidRPr="00CF4FF9">
              <w:t>John Caron (</w:t>
            </w:r>
            <w:proofErr w:type="spellStart"/>
            <w:r w:rsidRPr="00CF4FF9">
              <w:t>Unidata</w:t>
            </w:r>
            <w:proofErr w:type="spellEnd"/>
            <w:r w:rsidRPr="00CF4FF9">
              <w:t>)</w:t>
            </w:r>
          </w:p>
        </w:tc>
      </w:tr>
      <w:tr w:rsidR="008011C2" w:rsidRPr="00CF4FF9" w14:paraId="73D6D294" w14:textId="77777777" w:rsidTr="00B81A23">
        <w:trPr>
          <w:jc w:val="center"/>
        </w:trPr>
        <w:tc>
          <w:tcPr>
            <w:tcW w:w="1535" w:type="dxa"/>
            <w:tcMar>
              <w:left w:w="0" w:type="dxa"/>
              <w:right w:w="0" w:type="dxa"/>
            </w:tcMar>
          </w:tcPr>
          <w:p w14:paraId="2E53D399" w14:textId="77777777" w:rsidR="008011C2" w:rsidRPr="00CF4FF9" w:rsidRDefault="008011C2" w:rsidP="00830077"/>
        </w:tc>
        <w:tc>
          <w:tcPr>
            <w:tcW w:w="5996" w:type="dxa"/>
            <w:tcMar>
              <w:left w:w="0" w:type="dxa"/>
              <w:right w:w="0" w:type="dxa"/>
            </w:tcMar>
          </w:tcPr>
          <w:p w14:paraId="60E95E62" w14:textId="77777777" w:rsidR="008011C2" w:rsidRPr="00CF4FF9" w:rsidRDefault="008011C2" w:rsidP="00830077">
            <w:r w:rsidRPr="00CF4FF9">
              <w:t>Ethan Davis (</w:t>
            </w:r>
            <w:proofErr w:type="spellStart"/>
            <w:r w:rsidRPr="00CF4FF9">
              <w:t>Unidata</w:t>
            </w:r>
            <w:proofErr w:type="spellEnd"/>
            <w:r w:rsidRPr="00CF4FF9">
              <w:t>)</w:t>
            </w:r>
          </w:p>
        </w:tc>
      </w:tr>
      <w:tr w:rsidR="008011C2" w:rsidRPr="00CF4FF9" w14:paraId="4363BFC7" w14:textId="77777777" w:rsidTr="00B81A23">
        <w:trPr>
          <w:jc w:val="center"/>
        </w:trPr>
        <w:tc>
          <w:tcPr>
            <w:tcW w:w="1535" w:type="dxa"/>
            <w:tcMar>
              <w:left w:w="0" w:type="dxa"/>
              <w:right w:w="0" w:type="dxa"/>
            </w:tcMar>
          </w:tcPr>
          <w:p w14:paraId="13597712" w14:textId="77777777" w:rsidR="008011C2" w:rsidRPr="00CF4FF9" w:rsidRDefault="008011C2" w:rsidP="00830077"/>
        </w:tc>
        <w:tc>
          <w:tcPr>
            <w:tcW w:w="5996" w:type="dxa"/>
            <w:tcMar>
              <w:left w:w="0" w:type="dxa"/>
              <w:right w:w="0" w:type="dxa"/>
            </w:tcMar>
          </w:tcPr>
          <w:p w14:paraId="6A39B864" w14:textId="77777777" w:rsidR="008011C2" w:rsidRPr="00CF4FF9" w:rsidRDefault="008011C2" w:rsidP="00830077">
            <w:r w:rsidRPr="00CF4FF9">
              <w:t xml:space="preserve">David </w:t>
            </w:r>
            <w:proofErr w:type="spellStart"/>
            <w:r w:rsidRPr="00CF4FF9">
              <w:t>Fulker</w:t>
            </w:r>
            <w:proofErr w:type="spellEnd"/>
            <w:r w:rsidRPr="00CF4FF9">
              <w:t xml:space="preserve"> (</w:t>
            </w:r>
            <w:proofErr w:type="spellStart"/>
            <w:r w:rsidR="00381370">
              <w:t>OPeNDAP</w:t>
            </w:r>
            <w:proofErr w:type="spellEnd"/>
            <w:r w:rsidRPr="00CF4FF9">
              <w:t>)</w:t>
            </w:r>
          </w:p>
        </w:tc>
      </w:tr>
      <w:tr w:rsidR="002638D3" w:rsidRPr="00CF4FF9" w14:paraId="1FAFDA18" w14:textId="77777777" w:rsidTr="00B81A23">
        <w:trPr>
          <w:jc w:val="center"/>
        </w:trPr>
        <w:tc>
          <w:tcPr>
            <w:tcW w:w="1535" w:type="dxa"/>
            <w:tcMar>
              <w:left w:w="0" w:type="dxa"/>
              <w:right w:w="0" w:type="dxa"/>
            </w:tcMar>
          </w:tcPr>
          <w:p w14:paraId="64C0FAE6" w14:textId="77777777" w:rsidR="008011C2" w:rsidRPr="00CF4FF9" w:rsidRDefault="008011C2" w:rsidP="00830077"/>
        </w:tc>
        <w:tc>
          <w:tcPr>
            <w:tcW w:w="5996" w:type="dxa"/>
            <w:tcMar>
              <w:left w:w="0" w:type="dxa"/>
              <w:right w:w="0" w:type="dxa"/>
            </w:tcMar>
          </w:tcPr>
          <w:p w14:paraId="5A663FF1" w14:textId="77777777" w:rsidR="008011C2" w:rsidRPr="00CF4FF9" w:rsidRDefault="008011C2" w:rsidP="00830077">
            <w:r w:rsidRPr="00CF4FF9">
              <w:t>James Gallagher (</w:t>
            </w:r>
            <w:proofErr w:type="spellStart"/>
            <w:r w:rsidR="00381370">
              <w:t>OPeNDAP</w:t>
            </w:r>
            <w:proofErr w:type="spellEnd"/>
            <w:r w:rsidRPr="00CF4FF9">
              <w:t>)</w:t>
            </w:r>
          </w:p>
        </w:tc>
      </w:tr>
      <w:tr w:rsidR="002638D3" w:rsidRPr="00CF4FF9" w14:paraId="7A755EBD" w14:textId="77777777" w:rsidTr="00B81A23">
        <w:trPr>
          <w:jc w:val="center"/>
        </w:trPr>
        <w:tc>
          <w:tcPr>
            <w:tcW w:w="1535" w:type="dxa"/>
            <w:tcMar>
              <w:left w:w="0" w:type="dxa"/>
              <w:right w:w="0" w:type="dxa"/>
            </w:tcMar>
          </w:tcPr>
          <w:p w14:paraId="384E8085" w14:textId="77777777" w:rsidR="008011C2" w:rsidRPr="00CF4FF9" w:rsidRDefault="008011C2" w:rsidP="00830077"/>
        </w:tc>
        <w:tc>
          <w:tcPr>
            <w:tcW w:w="5996" w:type="dxa"/>
            <w:tcMar>
              <w:left w:w="0" w:type="dxa"/>
              <w:right w:w="0" w:type="dxa"/>
            </w:tcMar>
          </w:tcPr>
          <w:p w14:paraId="36A531D4" w14:textId="77777777" w:rsidR="008011C2" w:rsidRPr="00CF4FF9" w:rsidRDefault="008011C2" w:rsidP="00830077">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14:paraId="5F147B43" w14:textId="77777777" w:rsidTr="00B81A23">
        <w:trPr>
          <w:jc w:val="center"/>
        </w:trPr>
        <w:tc>
          <w:tcPr>
            <w:tcW w:w="1535" w:type="dxa"/>
            <w:tcMar>
              <w:left w:w="0" w:type="dxa"/>
              <w:right w:w="0" w:type="dxa"/>
            </w:tcMar>
          </w:tcPr>
          <w:p w14:paraId="03C078DE" w14:textId="77777777" w:rsidR="008011C2" w:rsidRPr="00CF4FF9" w:rsidRDefault="008011C2" w:rsidP="00830077"/>
        </w:tc>
        <w:tc>
          <w:tcPr>
            <w:tcW w:w="5996" w:type="dxa"/>
            <w:tcMar>
              <w:left w:w="0" w:type="dxa"/>
              <w:right w:w="0" w:type="dxa"/>
            </w:tcMar>
          </w:tcPr>
          <w:p w14:paraId="09E98809" w14:textId="77777777" w:rsidR="008011C2" w:rsidRPr="00CF4FF9" w:rsidRDefault="008011C2" w:rsidP="00830077">
            <w:r w:rsidRPr="00CF4FF9">
              <w:t>Nathan Potter (</w:t>
            </w:r>
            <w:proofErr w:type="spellStart"/>
            <w:r w:rsidR="00381370">
              <w:t>OPeNDAP</w:t>
            </w:r>
            <w:proofErr w:type="spellEnd"/>
            <w:r w:rsidRPr="00CF4FF9">
              <w:t>)</w:t>
            </w:r>
          </w:p>
        </w:tc>
      </w:tr>
      <w:tr w:rsidR="002638D3" w:rsidRPr="00CF4FF9" w14:paraId="7924FCF8" w14:textId="77777777" w:rsidTr="00B81A23">
        <w:trPr>
          <w:jc w:val="center"/>
        </w:trPr>
        <w:tc>
          <w:tcPr>
            <w:tcW w:w="1535" w:type="dxa"/>
            <w:tcMar>
              <w:left w:w="0" w:type="dxa"/>
              <w:right w:w="0" w:type="dxa"/>
            </w:tcMar>
          </w:tcPr>
          <w:p w14:paraId="2FC9A9CF" w14:textId="77777777" w:rsidR="008011C2" w:rsidRPr="00CF4FF9" w:rsidRDefault="008011C2" w:rsidP="00830077"/>
        </w:tc>
        <w:tc>
          <w:tcPr>
            <w:tcW w:w="5996" w:type="dxa"/>
            <w:tcMar>
              <w:left w:w="0" w:type="dxa"/>
              <w:right w:w="0" w:type="dxa"/>
            </w:tcMar>
          </w:tcPr>
          <w:p w14:paraId="66843653" w14:textId="77777777" w:rsidR="008011C2" w:rsidRPr="00CF4FF9" w:rsidRDefault="008011C2" w:rsidP="00830077"/>
        </w:tc>
      </w:tr>
      <w:tr w:rsidR="002638D3" w:rsidRPr="00CF4FF9" w14:paraId="42FBAC14" w14:textId="77777777" w:rsidTr="00B81A23">
        <w:trPr>
          <w:jc w:val="center"/>
        </w:trPr>
        <w:tc>
          <w:tcPr>
            <w:tcW w:w="1535" w:type="dxa"/>
            <w:tcMar>
              <w:left w:w="0" w:type="dxa"/>
              <w:right w:w="0" w:type="dxa"/>
            </w:tcMar>
          </w:tcPr>
          <w:p w14:paraId="1B09A8BD" w14:textId="77777777" w:rsidR="008011C2" w:rsidRPr="00CF4FF9" w:rsidRDefault="0040175C" w:rsidP="00830077">
            <w:r>
              <w:t>Copyright:</w:t>
            </w:r>
          </w:p>
        </w:tc>
        <w:tc>
          <w:tcPr>
            <w:tcW w:w="5996" w:type="dxa"/>
            <w:tcMar>
              <w:left w:w="0" w:type="dxa"/>
              <w:right w:w="0" w:type="dxa"/>
            </w:tcMar>
          </w:tcPr>
          <w:p w14:paraId="5C9B0AD6" w14:textId="77777777" w:rsidR="008011C2" w:rsidRPr="00CF4FF9" w:rsidRDefault="0040175C" w:rsidP="00830077">
            <w:r>
              <w:t xml:space="preserve">2012 </w:t>
            </w:r>
            <w:r w:rsidR="008011C2" w:rsidRPr="00CF4FF9">
              <w:t>University Corporation for Atmospheric Research</w:t>
            </w:r>
            <w:r w:rsidR="007F3706" w:rsidRPr="00CF4FF9">
              <w:t xml:space="preserve"> and Opendap.org</w:t>
            </w:r>
          </w:p>
        </w:tc>
      </w:tr>
      <w:tr w:rsidR="002638D3" w:rsidRPr="00CF4FF9" w14:paraId="17D5EA0A" w14:textId="77777777" w:rsidTr="00B81A23">
        <w:trPr>
          <w:jc w:val="center"/>
        </w:trPr>
        <w:tc>
          <w:tcPr>
            <w:tcW w:w="1535" w:type="dxa"/>
            <w:tcMar>
              <w:left w:w="0" w:type="dxa"/>
              <w:right w:w="0" w:type="dxa"/>
            </w:tcMar>
          </w:tcPr>
          <w:p w14:paraId="4C054A2A" w14:textId="77777777" w:rsidR="008011C2" w:rsidRPr="00CF4FF9" w:rsidRDefault="008011C2" w:rsidP="00830077"/>
        </w:tc>
        <w:tc>
          <w:tcPr>
            <w:tcW w:w="5996" w:type="dxa"/>
            <w:tcMar>
              <w:left w:w="0" w:type="dxa"/>
              <w:right w:w="0" w:type="dxa"/>
            </w:tcMar>
          </w:tcPr>
          <w:p w14:paraId="01FB115E" w14:textId="77777777" w:rsidR="008011C2" w:rsidRPr="00CF4FF9" w:rsidRDefault="008011C2" w:rsidP="00830077"/>
        </w:tc>
      </w:tr>
      <w:tr w:rsidR="002638D3" w:rsidRPr="00CF4FF9" w14:paraId="1545E2F6" w14:textId="77777777" w:rsidTr="00B81A23">
        <w:trPr>
          <w:jc w:val="center"/>
        </w:trPr>
        <w:tc>
          <w:tcPr>
            <w:tcW w:w="1535" w:type="dxa"/>
            <w:tcMar>
              <w:left w:w="0" w:type="dxa"/>
              <w:right w:w="0" w:type="dxa"/>
            </w:tcMar>
          </w:tcPr>
          <w:p w14:paraId="04803F88" w14:textId="77777777" w:rsidR="008011C2" w:rsidRPr="00CF4FF9" w:rsidRDefault="008011C2" w:rsidP="00830077"/>
        </w:tc>
        <w:tc>
          <w:tcPr>
            <w:tcW w:w="5996" w:type="dxa"/>
            <w:tcMar>
              <w:left w:w="0" w:type="dxa"/>
              <w:right w:w="0" w:type="dxa"/>
            </w:tcMar>
          </w:tcPr>
          <w:p w14:paraId="4711E9DF" w14:textId="77777777" w:rsidR="008011C2" w:rsidRPr="00CF4FF9" w:rsidRDefault="008011C2" w:rsidP="00830077"/>
        </w:tc>
      </w:tr>
    </w:tbl>
    <w:p w14:paraId="3520ADC4" w14:textId="77777777" w:rsidR="0068424B" w:rsidRPr="006674F3" w:rsidRDefault="0068424B" w:rsidP="00420E79">
      <w:pPr>
        <w:pStyle w:val="BodyText"/>
      </w:pPr>
    </w:p>
    <w:p w14:paraId="41B70D19" w14:textId="77777777" w:rsidR="0068424B" w:rsidRPr="007C3A95" w:rsidRDefault="0068424B" w:rsidP="00830077">
      <w:pPr>
        <w:pStyle w:val="abstract"/>
      </w:pPr>
      <w:r w:rsidRPr="007C3A95">
        <w:t>Abstract</w:t>
      </w:r>
    </w:p>
    <w:p w14:paraId="267E4A35" w14:textId="77777777" w:rsidR="0068424B" w:rsidRPr="00D15A94" w:rsidRDefault="0068424B" w:rsidP="004E2D7A">
      <w:pPr>
        <w:pStyle w:val="Abstract0"/>
        <w:pPrChange w:id="7" w:author="Author">
          <w:pPr>
            <w:pStyle w:val="Abstract0"/>
            <w:ind w:left="288"/>
          </w:pPr>
        </w:pPrChange>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55F189BA" w14:textId="77777777" w:rsidR="0068424B" w:rsidRDefault="0068424B" w:rsidP="00420E79">
      <w:pPr>
        <w:pStyle w:val="BodyText"/>
      </w:pPr>
    </w:p>
    <w:p w14:paraId="2E3D806F" w14:textId="77777777" w:rsidR="005923F8" w:rsidRDefault="005923F8" w:rsidP="00420E79">
      <w:pPr>
        <w:pStyle w:val="BodyText"/>
      </w:pPr>
      <w:r w:rsidRPr="00CF4FF9">
        <w:t>Distribution of this document is unlimited.</w:t>
      </w:r>
    </w:p>
    <w:p w14:paraId="0874F054" w14:textId="77777777" w:rsidR="0068424B" w:rsidRDefault="0068424B" w:rsidP="00420E79">
      <w:pPr>
        <w:pStyle w:val="BodyText"/>
      </w:pPr>
      <w:r>
        <w:t>This document takes material from the DAP2 specification and the OPULS Wiki page.</w:t>
      </w:r>
    </w:p>
    <w:p w14:paraId="09347D5E" w14:textId="77777777" w:rsidR="008011C2" w:rsidRPr="006674F3" w:rsidRDefault="0068424B" w:rsidP="00830077">
      <w:r>
        <w:br w:type="page"/>
      </w:r>
    </w:p>
    <w:tbl>
      <w:tblPr>
        <w:tblStyle w:val="TableGrid"/>
        <w:tblW w:w="0" w:type="auto"/>
        <w:tblCellMar>
          <w:left w:w="0" w:type="dxa"/>
          <w:right w:w="0" w:type="dxa"/>
        </w:tblCellMar>
        <w:tblLook w:val="04A0" w:firstRow="1" w:lastRow="0" w:firstColumn="1" w:lastColumn="0" w:noHBand="0" w:noVBand="1"/>
        <w:tblPrChange w:id="8" w:author="Author">
          <w:tblPr>
            <w:tblStyle w:val="TableGrid"/>
            <w:tblW w:w="0" w:type="auto"/>
            <w:tblCellMar>
              <w:left w:w="0" w:type="dxa"/>
              <w:right w:w="0" w:type="dxa"/>
            </w:tblCellMar>
            <w:tblLook w:val="04A0" w:firstRow="1" w:lastRow="0" w:firstColumn="1" w:lastColumn="0" w:noHBand="0" w:noVBand="1"/>
          </w:tblPr>
        </w:tblPrChange>
      </w:tblPr>
      <w:tblGrid>
        <w:gridCol w:w="1870"/>
        <w:gridCol w:w="4173"/>
        <w:tblGridChange w:id="9">
          <w:tblGrid>
            <w:gridCol w:w="1870"/>
            <w:gridCol w:w="4173"/>
          </w:tblGrid>
        </w:tblGridChange>
      </w:tblGrid>
      <w:tr w:rsidR="008011C2" w:rsidRPr="006674F3" w14:paraId="0C4626B0" w14:textId="77777777" w:rsidTr="004E2D7A">
        <w:trPr>
          <w:trHeight w:val="389"/>
          <w:trPrChange w:id="10" w:author="Author">
            <w:trPr>
              <w:trHeight w:val="389"/>
            </w:trPr>
          </w:trPrChange>
        </w:trPr>
        <w:tc>
          <w:tcPr>
            <w:tcW w:w="1870" w:type="dxa"/>
            <w:tcPrChange w:id="11" w:author="Author">
              <w:tcPr>
                <w:tcW w:w="1870" w:type="dxa"/>
              </w:tcPr>
            </w:tcPrChange>
          </w:tcPr>
          <w:p w14:paraId="3DBA3120" w14:textId="77777777" w:rsidR="008011C2" w:rsidRPr="006674F3" w:rsidRDefault="008011C2" w:rsidP="004E2D7A">
            <w:r w:rsidRPr="006674F3">
              <w:lastRenderedPageBreak/>
              <w:t>Changes:</w:t>
            </w:r>
          </w:p>
        </w:tc>
        <w:tc>
          <w:tcPr>
            <w:tcW w:w="4173" w:type="dxa"/>
            <w:tcPrChange w:id="12" w:author="Author">
              <w:tcPr>
                <w:tcW w:w="4173" w:type="dxa"/>
              </w:tcPr>
            </w:tcPrChange>
          </w:tcPr>
          <w:p w14:paraId="2AFB7863" w14:textId="77777777" w:rsidR="008011C2" w:rsidRPr="006674F3" w:rsidRDefault="008011C2" w:rsidP="004E2D7A"/>
        </w:tc>
      </w:tr>
      <w:tr w:rsidR="008011C2" w:rsidRPr="006674F3" w14:paraId="20AD1914" w14:textId="77777777" w:rsidTr="004E2D7A">
        <w:trPr>
          <w:trHeight w:val="405"/>
          <w:trPrChange w:id="13" w:author="Author">
            <w:trPr>
              <w:trHeight w:val="405"/>
            </w:trPr>
          </w:trPrChange>
        </w:trPr>
        <w:tc>
          <w:tcPr>
            <w:tcW w:w="1870" w:type="dxa"/>
            <w:tcPrChange w:id="14" w:author="Author">
              <w:tcPr>
                <w:tcW w:w="1870" w:type="dxa"/>
              </w:tcPr>
            </w:tcPrChange>
          </w:tcPr>
          <w:p w14:paraId="7A46F4AB" w14:textId="77777777" w:rsidR="008011C2" w:rsidRPr="006674F3" w:rsidRDefault="00826EE4" w:rsidP="00830077">
            <w:r>
              <w:t>2012.05.24</w:t>
            </w:r>
            <w:r w:rsidR="008011C2" w:rsidRPr="006674F3">
              <w:t>:</w:t>
            </w:r>
          </w:p>
        </w:tc>
        <w:tc>
          <w:tcPr>
            <w:tcW w:w="4173" w:type="dxa"/>
            <w:tcPrChange w:id="15" w:author="Author">
              <w:tcPr>
                <w:tcW w:w="4173" w:type="dxa"/>
              </w:tcPr>
            </w:tcPrChange>
          </w:tcPr>
          <w:p w14:paraId="0F252FF2" w14:textId="77777777" w:rsidR="008011C2" w:rsidRPr="006674F3" w:rsidRDefault="008011C2" w:rsidP="00830077">
            <w:r w:rsidRPr="006674F3">
              <w:t>Initial Draft</w:t>
            </w:r>
          </w:p>
        </w:tc>
      </w:tr>
      <w:tr w:rsidR="00826EE4" w:rsidRPr="006674F3" w14:paraId="7085F74B" w14:textId="77777777" w:rsidTr="004E2D7A">
        <w:trPr>
          <w:trHeight w:val="405"/>
          <w:trPrChange w:id="16" w:author="Author">
            <w:trPr>
              <w:trHeight w:val="405"/>
            </w:trPr>
          </w:trPrChange>
        </w:trPr>
        <w:tc>
          <w:tcPr>
            <w:tcW w:w="1870" w:type="dxa"/>
            <w:tcPrChange w:id="17" w:author="Author">
              <w:tcPr>
                <w:tcW w:w="1870" w:type="dxa"/>
              </w:tcPr>
            </w:tcPrChange>
          </w:tcPr>
          <w:p w14:paraId="2BA7D6A7" w14:textId="77777777" w:rsidR="00826EE4" w:rsidRPr="006674F3" w:rsidRDefault="00826EE4" w:rsidP="00830077">
            <w:r>
              <w:t>2012.05.27</w:t>
            </w:r>
          </w:p>
        </w:tc>
        <w:tc>
          <w:tcPr>
            <w:tcW w:w="4173" w:type="dxa"/>
            <w:tcPrChange w:id="18" w:author="Author">
              <w:tcPr>
                <w:tcW w:w="4173" w:type="dxa"/>
              </w:tcPr>
            </w:tcPrChange>
          </w:tcPr>
          <w:p w14:paraId="60E29BF5" w14:textId="77777777" w:rsidR="00826EE4" w:rsidRPr="006674F3" w:rsidRDefault="00826EE4" w:rsidP="00830077">
            <w:r>
              <w:t>Added specification of chunk order</w:t>
            </w:r>
          </w:p>
        </w:tc>
      </w:tr>
      <w:tr w:rsidR="00BD5144" w:rsidRPr="006674F3" w14:paraId="47044A28" w14:textId="77777777" w:rsidTr="004E2D7A">
        <w:trPr>
          <w:trHeight w:val="681"/>
          <w:trPrChange w:id="19" w:author="Author">
            <w:trPr>
              <w:trHeight w:val="681"/>
            </w:trPr>
          </w:trPrChange>
        </w:trPr>
        <w:tc>
          <w:tcPr>
            <w:tcW w:w="1870" w:type="dxa"/>
            <w:tcPrChange w:id="20" w:author="Author">
              <w:tcPr>
                <w:tcW w:w="1870" w:type="dxa"/>
              </w:tcPr>
            </w:tcPrChange>
          </w:tcPr>
          <w:p w14:paraId="5E6CEAA9" w14:textId="77777777" w:rsidR="00BD5144" w:rsidRPr="006674F3" w:rsidRDefault="00BD5144" w:rsidP="00830077">
            <w:r>
              <w:t>2012.05.28</w:t>
            </w:r>
          </w:p>
        </w:tc>
        <w:tc>
          <w:tcPr>
            <w:tcW w:w="4173" w:type="dxa"/>
            <w:tcPrChange w:id="21" w:author="Author">
              <w:tcPr>
                <w:tcW w:w="4173" w:type="dxa"/>
              </w:tcPr>
            </w:tcPrChange>
          </w:tcPr>
          <w:p w14:paraId="13733D53" w14:textId="77777777" w:rsidR="00BD5144" w:rsidRPr="006674F3" w:rsidRDefault="00BD5144" w:rsidP="00830077">
            <w:r>
              <w:t>Added specification and interpretation of simple queries</w:t>
            </w:r>
          </w:p>
        </w:tc>
      </w:tr>
      <w:tr w:rsidR="0068424B" w:rsidRPr="006674F3" w14:paraId="5CFD2C0D" w14:textId="77777777" w:rsidTr="004E2D7A">
        <w:trPr>
          <w:trHeight w:val="681"/>
          <w:trPrChange w:id="22" w:author="Author">
            <w:trPr>
              <w:trHeight w:val="681"/>
            </w:trPr>
          </w:trPrChange>
        </w:trPr>
        <w:tc>
          <w:tcPr>
            <w:tcW w:w="1870" w:type="dxa"/>
            <w:tcPrChange w:id="23" w:author="Author">
              <w:tcPr>
                <w:tcW w:w="1870" w:type="dxa"/>
              </w:tcPr>
            </w:tcPrChange>
          </w:tcPr>
          <w:p w14:paraId="0A9DB26E" w14:textId="77777777" w:rsidR="0068424B" w:rsidRPr="006674F3" w:rsidRDefault="0068424B" w:rsidP="00830077">
            <w:r>
              <w:t>2012.05.28</w:t>
            </w:r>
          </w:p>
        </w:tc>
        <w:tc>
          <w:tcPr>
            <w:tcW w:w="4173" w:type="dxa"/>
            <w:tcPrChange w:id="24" w:author="Author">
              <w:tcPr>
                <w:tcW w:w="4173" w:type="dxa"/>
              </w:tcPr>
            </w:tcPrChange>
          </w:tcPr>
          <w:p w14:paraId="5ED2EDE4" w14:textId="77777777" w:rsidR="0068424B" w:rsidRPr="006674F3" w:rsidRDefault="0068424B" w:rsidP="00830077">
            <w:r>
              <w:t>Added discussion about nested sequences.</w:t>
            </w:r>
          </w:p>
        </w:tc>
      </w:tr>
      <w:tr w:rsidR="00411E3A" w:rsidRPr="006674F3" w14:paraId="57798EF2" w14:textId="77777777" w:rsidTr="004E2D7A">
        <w:trPr>
          <w:trHeight w:val="389"/>
          <w:trPrChange w:id="25" w:author="Author">
            <w:trPr>
              <w:trHeight w:val="389"/>
            </w:trPr>
          </w:trPrChange>
        </w:trPr>
        <w:tc>
          <w:tcPr>
            <w:tcW w:w="1870" w:type="dxa"/>
            <w:tcPrChange w:id="26" w:author="Author">
              <w:tcPr>
                <w:tcW w:w="1870" w:type="dxa"/>
              </w:tcPr>
            </w:tcPrChange>
          </w:tcPr>
          <w:p w14:paraId="778FE1F6" w14:textId="77777777" w:rsidR="00411E3A" w:rsidRPr="006674F3" w:rsidRDefault="00411E3A" w:rsidP="00830077">
            <w:r>
              <w:t>2012.05.29</w:t>
            </w:r>
          </w:p>
        </w:tc>
        <w:tc>
          <w:tcPr>
            <w:tcW w:w="4173" w:type="dxa"/>
            <w:tcPrChange w:id="27" w:author="Author">
              <w:tcPr>
                <w:tcW w:w="4173" w:type="dxa"/>
              </w:tcPr>
            </w:tcPrChange>
          </w:tcPr>
          <w:p w14:paraId="65DC8224" w14:textId="77777777" w:rsidR="00411E3A" w:rsidRPr="006674F3" w:rsidRDefault="00411E3A" w:rsidP="00830077">
            <w:r>
              <w:t>Formatting changes</w:t>
            </w:r>
          </w:p>
        </w:tc>
      </w:tr>
      <w:tr w:rsidR="00B04ECF" w:rsidRPr="006674F3" w14:paraId="69594BE0" w14:textId="77777777" w:rsidTr="004E2D7A">
        <w:trPr>
          <w:trHeight w:val="956"/>
          <w:trPrChange w:id="28" w:author="Author">
            <w:trPr>
              <w:trHeight w:val="956"/>
            </w:trPr>
          </w:trPrChange>
        </w:trPr>
        <w:tc>
          <w:tcPr>
            <w:tcW w:w="1870" w:type="dxa"/>
            <w:tcPrChange w:id="29" w:author="Author">
              <w:tcPr>
                <w:tcW w:w="1870" w:type="dxa"/>
              </w:tcPr>
            </w:tcPrChange>
          </w:tcPr>
          <w:p w14:paraId="6D6DBB05" w14:textId="77777777" w:rsidR="00B04ECF" w:rsidRDefault="00B04ECF" w:rsidP="00830077">
            <w:r>
              <w:t>2012.6.05</w:t>
            </w:r>
          </w:p>
        </w:tc>
        <w:tc>
          <w:tcPr>
            <w:tcW w:w="4173" w:type="dxa"/>
            <w:tcPrChange w:id="30" w:author="Author">
              <w:tcPr>
                <w:tcW w:w="4173" w:type="dxa"/>
              </w:tcPr>
            </w:tcPrChange>
          </w:tcPr>
          <w:p w14:paraId="25AC983E" w14:textId="77777777" w:rsidR="00B04ECF" w:rsidRDefault="00B04ECF" w:rsidP="00830077">
            <w:r>
              <w:t xml:space="preserve">Removed </w:t>
            </w:r>
            <w:r w:rsidR="0065153C">
              <w:t>serialized</w:t>
            </w:r>
            <w:r>
              <w:t xml:space="preserve"> representation sections and constraint sections until James provides direction.</w:t>
            </w:r>
          </w:p>
        </w:tc>
      </w:tr>
      <w:tr w:rsidR="00590DDF" w:rsidRPr="006674F3" w14:paraId="5C26C4CE" w14:textId="77777777" w:rsidTr="004E2D7A">
        <w:trPr>
          <w:trHeight w:val="681"/>
          <w:trPrChange w:id="31" w:author="Author">
            <w:trPr>
              <w:trHeight w:val="681"/>
            </w:trPr>
          </w:trPrChange>
        </w:trPr>
        <w:tc>
          <w:tcPr>
            <w:tcW w:w="1870" w:type="dxa"/>
            <w:tcPrChange w:id="32" w:author="Author">
              <w:tcPr>
                <w:tcW w:w="1870" w:type="dxa"/>
              </w:tcPr>
            </w:tcPrChange>
          </w:tcPr>
          <w:p w14:paraId="21C0C9E9" w14:textId="77777777" w:rsidR="00590DDF" w:rsidRDefault="00590DDF" w:rsidP="00830077">
            <w:r>
              <w:t>2012.6.24</w:t>
            </w:r>
          </w:p>
        </w:tc>
        <w:tc>
          <w:tcPr>
            <w:tcW w:w="4173" w:type="dxa"/>
            <w:tcPrChange w:id="33" w:author="Author">
              <w:tcPr>
                <w:tcW w:w="4173" w:type="dxa"/>
              </w:tcPr>
            </w:tcPrChange>
          </w:tcPr>
          <w:p w14:paraId="7C0EBAF2" w14:textId="77878B84" w:rsidR="00590DDF" w:rsidRDefault="00590DDF" w:rsidP="00830077">
            <w:r>
              <w:t>Merge all changes from Gall</w:t>
            </w:r>
            <w:r w:rsidR="000072F8">
              <w:t>a</w:t>
            </w:r>
            <w:r>
              <w:t>gher, Potter, and Caron, except as noted.</w:t>
            </w:r>
          </w:p>
        </w:tc>
      </w:tr>
      <w:tr w:rsidR="00590DDF" w:rsidRPr="006674F3" w14:paraId="63147B58" w14:textId="77777777" w:rsidTr="004E2D7A">
        <w:trPr>
          <w:trHeight w:val="389"/>
          <w:trPrChange w:id="34" w:author="Author">
            <w:trPr>
              <w:trHeight w:val="389"/>
            </w:trPr>
          </w:trPrChange>
        </w:trPr>
        <w:tc>
          <w:tcPr>
            <w:tcW w:w="1870" w:type="dxa"/>
            <w:tcPrChange w:id="35" w:author="Author">
              <w:tcPr>
                <w:tcW w:w="1870" w:type="dxa"/>
              </w:tcPr>
            </w:tcPrChange>
          </w:tcPr>
          <w:p w14:paraId="56590C72" w14:textId="77777777" w:rsidR="00590DDF" w:rsidRDefault="00590DDF" w:rsidP="00830077">
            <w:r>
              <w:t>2012.6.24</w:t>
            </w:r>
          </w:p>
        </w:tc>
        <w:tc>
          <w:tcPr>
            <w:tcW w:w="4173" w:type="dxa"/>
            <w:tcPrChange w:id="36" w:author="Author">
              <w:tcPr>
                <w:tcW w:w="4173" w:type="dxa"/>
              </w:tcPr>
            </w:tcPrChange>
          </w:tcPr>
          <w:p w14:paraId="313F43B0" w14:textId="77777777" w:rsidR="00590DDF" w:rsidRDefault="00590DDF" w:rsidP="00830077">
            <w:r>
              <w:t>Removed all references to Sequences.</w:t>
            </w:r>
          </w:p>
        </w:tc>
      </w:tr>
      <w:tr w:rsidR="00BC4354" w:rsidRPr="006674F3" w14:paraId="4F72ED7F" w14:textId="77777777" w:rsidTr="004E2D7A">
        <w:trPr>
          <w:trHeight w:val="681"/>
          <w:trPrChange w:id="37" w:author="Author">
            <w:trPr>
              <w:trHeight w:val="681"/>
            </w:trPr>
          </w:trPrChange>
        </w:trPr>
        <w:tc>
          <w:tcPr>
            <w:tcW w:w="1870" w:type="dxa"/>
            <w:tcPrChange w:id="38" w:author="Author">
              <w:tcPr>
                <w:tcW w:w="1870" w:type="dxa"/>
              </w:tcPr>
            </w:tcPrChange>
          </w:tcPr>
          <w:p w14:paraId="23CCD8F4" w14:textId="77777777" w:rsidR="00BC4354" w:rsidRDefault="00BC4354" w:rsidP="00830077">
            <w:r>
              <w:t>2012.6.24</w:t>
            </w:r>
          </w:p>
        </w:tc>
        <w:tc>
          <w:tcPr>
            <w:tcW w:w="4173" w:type="dxa"/>
            <w:tcPrChange w:id="39" w:author="Author">
              <w:tcPr>
                <w:tcW w:w="4173" w:type="dxa"/>
              </w:tcPr>
            </w:tcPrChange>
          </w:tcPr>
          <w:p w14:paraId="04ABD765" w14:textId="77777777" w:rsidR="00BC4354" w:rsidRDefault="00BC4354" w:rsidP="00830077">
            <w:r>
              <w:t>Inserted Jame</w:t>
            </w:r>
            <w:r w:rsidR="00E92494">
              <w:t>s’</w:t>
            </w:r>
            <w:r>
              <w:t xml:space="preserve"> version of </w:t>
            </w:r>
            <w:r w:rsidR="0065153C">
              <w:t>serialized</w:t>
            </w:r>
            <w:r>
              <w:t xml:space="preserve"> representation.</w:t>
            </w:r>
          </w:p>
        </w:tc>
      </w:tr>
      <w:tr w:rsidR="00EF7C0C" w:rsidRPr="006674F3" w14:paraId="58AB2F81" w14:textId="77777777" w:rsidTr="004E2D7A">
        <w:trPr>
          <w:trHeight w:val="389"/>
          <w:trPrChange w:id="40" w:author="Author">
            <w:trPr>
              <w:trHeight w:val="389"/>
            </w:trPr>
          </w:trPrChange>
        </w:trPr>
        <w:tc>
          <w:tcPr>
            <w:tcW w:w="1870" w:type="dxa"/>
            <w:tcPrChange w:id="41" w:author="Author">
              <w:tcPr>
                <w:tcW w:w="1870" w:type="dxa"/>
              </w:tcPr>
            </w:tcPrChange>
          </w:tcPr>
          <w:p w14:paraId="070DF6A2" w14:textId="77777777" w:rsidR="00EF7C0C" w:rsidRDefault="00EF7C0C" w:rsidP="00830077">
            <w:r>
              <w:t>2012.6.25</w:t>
            </w:r>
          </w:p>
        </w:tc>
        <w:tc>
          <w:tcPr>
            <w:tcW w:w="4173" w:type="dxa"/>
            <w:tcPrChange w:id="42" w:author="Author">
              <w:tcPr>
                <w:tcW w:w="4173" w:type="dxa"/>
              </w:tcPr>
            </w:tcPrChange>
          </w:tcPr>
          <w:p w14:paraId="3DBB61FE" w14:textId="45156DA0" w:rsidR="00EF7C0C" w:rsidRDefault="00EF7C0C" w:rsidP="00830077">
            <w:r>
              <w:t xml:space="preserve">Added </w:t>
            </w:r>
            <w:del w:id="43" w:author="Author">
              <w:r w:rsidDel="001F4874">
                <w:delText>DDX</w:delText>
              </w:r>
            </w:del>
            <w:ins w:id="44" w:author="Author">
              <w:r w:rsidR="001F4874">
                <w:t>DMR</w:t>
              </w:r>
            </w:ins>
            <w:r>
              <w:t xml:space="preserve"> RELAX-NG Grammar.</w:t>
            </w:r>
          </w:p>
        </w:tc>
      </w:tr>
      <w:tr w:rsidR="00EF7C0C" w:rsidRPr="006674F3" w14:paraId="525DBDE0" w14:textId="77777777" w:rsidTr="004E2D7A">
        <w:trPr>
          <w:trHeight w:val="681"/>
          <w:trPrChange w:id="45" w:author="Author">
            <w:trPr>
              <w:trHeight w:val="681"/>
            </w:trPr>
          </w:trPrChange>
        </w:trPr>
        <w:tc>
          <w:tcPr>
            <w:tcW w:w="1870" w:type="dxa"/>
            <w:tcPrChange w:id="46" w:author="Author">
              <w:tcPr>
                <w:tcW w:w="1870" w:type="dxa"/>
              </w:tcPr>
            </w:tcPrChange>
          </w:tcPr>
          <w:p w14:paraId="3A4A46B9" w14:textId="77777777" w:rsidR="00EF7C0C" w:rsidRDefault="00EF7C0C" w:rsidP="00830077">
            <w:r>
              <w:t>2012.6.24</w:t>
            </w:r>
          </w:p>
        </w:tc>
        <w:tc>
          <w:tcPr>
            <w:tcW w:w="4173" w:type="dxa"/>
            <w:tcPrChange w:id="47" w:author="Author">
              <w:tcPr>
                <w:tcW w:w="4173" w:type="dxa"/>
              </w:tcPr>
            </w:tcPrChange>
          </w:tcPr>
          <w:p w14:paraId="4E87FF66" w14:textId="77777777" w:rsidR="00EF7C0C" w:rsidRDefault="00EF7C0C" w:rsidP="00830077">
            <w:r>
              <w:t xml:space="preserve">Added (semi-)formal description of the DAP4 serialization </w:t>
            </w:r>
            <w:r w:rsidR="00136622">
              <w:t>scheme</w:t>
            </w:r>
            <w:r>
              <w:t>.</w:t>
            </w:r>
          </w:p>
        </w:tc>
      </w:tr>
      <w:tr w:rsidR="002D0375" w:rsidRPr="006674F3" w14:paraId="2B767B87" w14:textId="77777777" w:rsidTr="004E2D7A">
        <w:trPr>
          <w:trHeight w:val="1232"/>
          <w:trPrChange w:id="48" w:author="Author">
            <w:trPr>
              <w:trHeight w:val="1232"/>
            </w:trPr>
          </w:trPrChange>
        </w:trPr>
        <w:tc>
          <w:tcPr>
            <w:tcW w:w="1870" w:type="dxa"/>
            <w:tcPrChange w:id="49" w:author="Author">
              <w:tcPr>
                <w:tcW w:w="1870" w:type="dxa"/>
              </w:tcPr>
            </w:tcPrChange>
          </w:tcPr>
          <w:p w14:paraId="714A21B3" w14:textId="77777777" w:rsidR="002D0375" w:rsidRDefault="002D0375" w:rsidP="00830077">
            <w:r>
              <w:t>2012.6.26</w:t>
            </w:r>
          </w:p>
        </w:tc>
        <w:tc>
          <w:tcPr>
            <w:tcW w:w="4173" w:type="dxa"/>
            <w:tcPrChange w:id="50" w:author="Author">
              <w:tcPr>
                <w:tcW w:w="4173" w:type="dxa"/>
              </w:tcPr>
            </w:tcPrChange>
          </w:tcPr>
          <w:p w14:paraId="43FBBC60" w14:textId="77777777" w:rsidR="002D0375" w:rsidRDefault="002D0375" w:rsidP="00830077">
            <w:r>
              <w:t>Added: (1) Revised Char type (2) Revised unlimited dimension rules (3) revised MAP rules. (4) Removed HTTP references</w:t>
            </w:r>
          </w:p>
        </w:tc>
      </w:tr>
      <w:tr w:rsidR="00873B48" w:rsidRPr="006674F3" w14:paraId="48AABB90" w14:textId="77777777" w:rsidTr="004E2D7A">
        <w:trPr>
          <w:trHeight w:val="405"/>
          <w:trPrChange w:id="51" w:author="Author">
            <w:trPr>
              <w:trHeight w:val="405"/>
            </w:trPr>
          </w:trPrChange>
        </w:trPr>
        <w:tc>
          <w:tcPr>
            <w:tcW w:w="1870" w:type="dxa"/>
            <w:tcPrChange w:id="52" w:author="Author">
              <w:tcPr>
                <w:tcW w:w="1870" w:type="dxa"/>
              </w:tcPr>
            </w:tcPrChange>
          </w:tcPr>
          <w:p w14:paraId="7B6DBCE9" w14:textId="77777777" w:rsidR="00873B48" w:rsidRDefault="00873B48" w:rsidP="00830077">
            <w:pPr>
              <w:rPr>
                <w:b/>
                <w:bCs/>
                <w:noProof/>
                <w:snapToGrid w:val="0"/>
              </w:rPr>
            </w:pPr>
            <w:r>
              <w:t>2012.7.09</w:t>
            </w:r>
          </w:p>
        </w:tc>
        <w:tc>
          <w:tcPr>
            <w:tcW w:w="4173" w:type="dxa"/>
            <w:tcPrChange w:id="53" w:author="Author">
              <w:tcPr>
                <w:tcW w:w="4173" w:type="dxa"/>
              </w:tcPr>
            </w:tcPrChange>
          </w:tcPr>
          <w:p w14:paraId="3BF532CD" w14:textId="77777777" w:rsidR="00873B48" w:rsidRDefault="00873B48" w:rsidP="00830077">
            <w:pPr>
              <w:rPr>
                <w:b/>
                <w:bCs/>
                <w:noProof/>
                <w:snapToGrid w:val="0"/>
              </w:rPr>
            </w:pPr>
            <w:r>
              <w:t>Added discussion of identifier</w:t>
            </w:r>
          </w:p>
        </w:tc>
      </w:tr>
      <w:tr w:rsidR="008B3BE6" w:rsidRPr="006674F3" w14:paraId="79964722" w14:textId="77777777" w:rsidTr="004E2D7A">
        <w:trPr>
          <w:trHeight w:val="405"/>
          <w:trPrChange w:id="54" w:author="Author">
            <w:trPr>
              <w:trHeight w:val="405"/>
            </w:trPr>
          </w:trPrChange>
        </w:trPr>
        <w:tc>
          <w:tcPr>
            <w:tcW w:w="1870" w:type="dxa"/>
            <w:tcPrChange w:id="55" w:author="Author">
              <w:tcPr>
                <w:tcW w:w="1870" w:type="dxa"/>
              </w:tcPr>
            </w:tcPrChange>
          </w:tcPr>
          <w:p w14:paraId="58EA5C07" w14:textId="77777777" w:rsidR="008B3BE6" w:rsidRDefault="008B3BE6" w:rsidP="00830077">
            <w:pPr>
              <w:rPr>
                <w:b/>
                <w:bCs/>
                <w:noProof/>
                <w:snapToGrid w:val="0"/>
              </w:rPr>
            </w:pPr>
            <w:r>
              <w:t>2012.7.10</w:t>
            </w:r>
          </w:p>
        </w:tc>
        <w:tc>
          <w:tcPr>
            <w:tcW w:w="4173" w:type="dxa"/>
            <w:tcPrChange w:id="56" w:author="Author">
              <w:tcPr>
                <w:tcW w:w="4173" w:type="dxa"/>
              </w:tcPr>
            </w:tcPrChange>
          </w:tcPr>
          <w:p w14:paraId="31D954C8" w14:textId="77777777" w:rsidR="008B3BE6" w:rsidRDefault="008B3BE6" w:rsidP="00830077">
            <w:pPr>
              <w:rPr>
                <w:b/>
                <w:bCs/>
                <w:noProof/>
                <w:snapToGrid w:val="0"/>
              </w:rPr>
            </w:pPr>
            <w:r>
              <w:t>Added discussion of XML escaping</w:t>
            </w:r>
          </w:p>
        </w:tc>
      </w:tr>
      <w:tr w:rsidR="008B3BE6" w:rsidRPr="006674F3" w14:paraId="4443CA62" w14:textId="77777777" w:rsidTr="004E2D7A">
        <w:trPr>
          <w:trHeight w:val="956"/>
          <w:trPrChange w:id="57" w:author="Author">
            <w:trPr>
              <w:trHeight w:val="956"/>
            </w:trPr>
          </w:trPrChange>
        </w:trPr>
        <w:tc>
          <w:tcPr>
            <w:tcW w:w="1870" w:type="dxa"/>
            <w:tcPrChange w:id="58" w:author="Author">
              <w:tcPr>
                <w:tcW w:w="1870" w:type="dxa"/>
              </w:tcPr>
            </w:tcPrChange>
          </w:tcPr>
          <w:p w14:paraId="1533D253" w14:textId="77777777" w:rsidR="008B3BE6" w:rsidRDefault="008B3BE6" w:rsidP="00830077">
            <w:pPr>
              <w:rPr>
                <w:b/>
                <w:bCs/>
                <w:noProof/>
                <w:snapToGrid w:val="0"/>
              </w:rPr>
            </w:pPr>
            <w:r>
              <w:t>2012.7.10</w:t>
            </w:r>
          </w:p>
        </w:tc>
        <w:tc>
          <w:tcPr>
            <w:tcW w:w="4173" w:type="dxa"/>
            <w:tcPrChange w:id="59" w:author="Author">
              <w:tcPr>
                <w:tcW w:w="4173" w:type="dxa"/>
              </w:tcPr>
            </w:tcPrChange>
          </w:tcPr>
          <w:p w14:paraId="00186E15" w14:textId="77777777" w:rsidR="008B3BE6" w:rsidRDefault="0087410C" w:rsidP="00830077">
            <w:pPr>
              <w:rPr>
                <w:b/>
                <w:bCs/>
                <w:noProof/>
                <w:snapToGrid w:val="0"/>
              </w:rPr>
            </w:pPr>
            <w:r>
              <w:t>Fix discrepancies between the formal definition of the on-</w:t>
            </w:r>
            <w:proofErr w:type="spellStart"/>
            <w:r>
              <w:t>th</w:t>
            </w:r>
            <w:proofErr w:type="spellEnd"/>
            <w:r>
              <w:t>-wire format and the examples.</w:t>
            </w:r>
          </w:p>
        </w:tc>
      </w:tr>
      <w:tr w:rsidR="00B562F7" w:rsidRPr="006674F3" w14:paraId="4ED1CAD1" w14:textId="77777777" w:rsidTr="004E2D7A">
        <w:trPr>
          <w:trHeight w:val="665"/>
          <w:trPrChange w:id="60" w:author="Author">
            <w:trPr>
              <w:trHeight w:val="665"/>
            </w:trPr>
          </w:trPrChange>
        </w:trPr>
        <w:tc>
          <w:tcPr>
            <w:tcW w:w="1870" w:type="dxa"/>
            <w:tcPrChange w:id="61" w:author="Author">
              <w:tcPr>
                <w:tcW w:w="1870" w:type="dxa"/>
              </w:tcPr>
            </w:tcPrChange>
          </w:tcPr>
          <w:p w14:paraId="77B7F8A0" w14:textId="77777777" w:rsidR="00B562F7" w:rsidRDefault="00B562F7" w:rsidP="00830077">
            <w:pPr>
              <w:rPr>
                <w:b/>
                <w:bCs/>
                <w:noProof/>
                <w:snapToGrid w:val="0"/>
              </w:rPr>
            </w:pPr>
            <w:r>
              <w:t>2012.7.12</w:t>
            </w:r>
          </w:p>
        </w:tc>
        <w:tc>
          <w:tcPr>
            <w:tcW w:w="4173" w:type="dxa"/>
            <w:tcPrChange w:id="62" w:author="Author">
              <w:tcPr>
                <w:tcW w:w="4173" w:type="dxa"/>
              </w:tcPr>
            </w:tcPrChange>
          </w:tcPr>
          <w:p w14:paraId="67CA1699" w14:textId="77777777" w:rsidR="00B562F7" w:rsidRDefault="00B562F7" w:rsidP="00830077">
            <w:pPr>
              <w:rPr>
                <w:b/>
                <w:bCs/>
                <w:noProof/>
                <w:snapToGrid w:val="0"/>
              </w:rPr>
            </w:pPr>
            <w:r>
              <w:t xml:space="preserve">Removed </w:t>
            </w:r>
            <w:proofErr w:type="spellStart"/>
            <w:r>
              <w:t>UByte</w:t>
            </w:r>
            <w:proofErr w:type="spellEnd"/>
            <w:r>
              <w:t xml:space="preserve"> and made Byte == UInt8</w:t>
            </w:r>
          </w:p>
        </w:tc>
      </w:tr>
      <w:tr w:rsidR="00E72772" w:rsidRPr="006674F3" w14:paraId="77FD054E" w14:textId="77777777" w:rsidTr="004E2D7A">
        <w:trPr>
          <w:trHeight w:val="405"/>
          <w:trPrChange w:id="63" w:author="Author">
            <w:trPr>
              <w:trHeight w:val="405"/>
            </w:trPr>
          </w:trPrChange>
        </w:trPr>
        <w:tc>
          <w:tcPr>
            <w:tcW w:w="1870" w:type="dxa"/>
            <w:tcPrChange w:id="64" w:author="Author">
              <w:tcPr>
                <w:tcW w:w="1870" w:type="dxa"/>
              </w:tcPr>
            </w:tcPrChange>
          </w:tcPr>
          <w:p w14:paraId="615E8898" w14:textId="77777777" w:rsidR="00E72772" w:rsidRDefault="00E72772" w:rsidP="00830077">
            <w:r>
              <w:t>2012.8.21</w:t>
            </w:r>
          </w:p>
        </w:tc>
        <w:tc>
          <w:tcPr>
            <w:tcW w:w="4173" w:type="dxa"/>
            <w:tcPrChange w:id="65" w:author="Author">
              <w:tcPr>
                <w:tcW w:w="4173" w:type="dxa"/>
              </w:tcPr>
            </w:tcPrChange>
          </w:tcPr>
          <w:p w14:paraId="02AB12CD" w14:textId="77777777" w:rsidR="00E72772" w:rsidRDefault="00E72772" w:rsidP="00830077">
            <w:pPr>
              <w:rPr>
                <w:b/>
                <w:bCs/>
                <w:noProof/>
                <w:snapToGrid w:val="0"/>
              </w:rPr>
            </w:pPr>
            <w:r>
              <w:t>Added draft constraints section</w:t>
            </w:r>
          </w:p>
        </w:tc>
      </w:tr>
      <w:tr w:rsidR="00606029" w:rsidRPr="006674F3" w14:paraId="111B9337" w14:textId="77777777" w:rsidTr="004E2D7A">
        <w:trPr>
          <w:trHeight w:val="681"/>
          <w:trPrChange w:id="66" w:author="Author">
            <w:trPr>
              <w:trHeight w:val="681"/>
            </w:trPr>
          </w:trPrChange>
        </w:trPr>
        <w:tc>
          <w:tcPr>
            <w:tcW w:w="1870" w:type="dxa"/>
            <w:tcPrChange w:id="67" w:author="Author">
              <w:tcPr>
                <w:tcW w:w="1870" w:type="dxa"/>
              </w:tcPr>
            </w:tcPrChange>
          </w:tcPr>
          <w:p w14:paraId="40C18271" w14:textId="77777777" w:rsidR="00606029" w:rsidRDefault="00606029" w:rsidP="00830077">
            <w:r>
              <w:t>2012.8.25</w:t>
            </w:r>
          </w:p>
        </w:tc>
        <w:tc>
          <w:tcPr>
            <w:tcW w:w="4173" w:type="dxa"/>
            <w:tcPrChange w:id="68" w:author="Author">
              <w:tcPr>
                <w:tcW w:w="4173" w:type="dxa"/>
              </w:tcPr>
            </w:tcPrChange>
          </w:tcPr>
          <w:p w14:paraId="5AB5F241" w14:textId="77777777" w:rsidR="007F3706" w:rsidRDefault="00606029" w:rsidP="00830077">
            <w:r>
              <w:t>Improved the discussion of named slices in constraints.</w:t>
            </w:r>
          </w:p>
        </w:tc>
      </w:tr>
      <w:tr w:rsidR="007F3706" w:rsidRPr="006674F3" w14:paraId="591BA2EC" w14:textId="77777777" w:rsidTr="004E2D7A">
        <w:trPr>
          <w:trHeight w:val="681"/>
          <w:trPrChange w:id="69" w:author="Author">
            <w:trPr>
              <w:trHeight w:val="681"/>
            </w:trPr>
          </w:trPrChange>
        </w:trPr>
        <w:tc>
          <w:tcPr>
            <w:tcW w:w="1870" w:type="dxa"/>
            <w:tcPrChange w:id="70" w:author="Author">
              <w:tcPr>
                <w:tcW w:w="1870" w:type="dxa"/>
              </w:tcPr>
            </w:tcPrChange>
          </w:tcPr>
          <w:p w14:paraId="69EB5229" w14:textId="77777777" w:rsidR="007F3706" w:rsidRDefault="007F3706" w:rsidP="00830077">
            <w:r>
              <w:t>2012.9.4</w:t>
            </w:r>
          </w:p>
        </w:tc>
        <w:tc>
          <w:tcPr>
            <w:tcW w:w="4173" w:type="dxa"/>
            <w:tcPrChange w:id="71" w:author="Author">
              <w:tcPr>
                <w:tcW w:w="4173" w:type="dxa"/>
              </w:tcPr>
            </w:tcPrChange>
          </w:tcPr>
          <w:p w14:paraId="03BBDD0B" w14:textId="77777777" w:rsidR="007F3706" w:rsidRDefault="007F3706" w:rsidP="00830077">
            <w:r>
              <w:t>Minor change to the grammar for simple constraints.</w:t>
            </w:r>
          </w:p>
        </w:tc>
      </w:tr>
      <w:tr w:rsidR="00357F36" w:rsidRPr="006674F3" w14:paraId="4580751A" w14:textId="77777777" w:rsidTr="004E2D7A">
        <w:trPr>
          <w:trHeight w:val="681"/>
          <w:ins w:id="72" w:author="Author"/>
          <w:trPrChange w:id="73" w:author="Author">
            <w:trPr>
              <w:trHeight w:val="681"/>
            </w:trPr>
          </w:trPrChange>
        </w:trPr>
        <w:tc>
          <w:tcPr>
            <w:tcW w:w="1870" w:type="dxa"/>
            <w:tcPrChange w:id="74" w:author="Author">
              <w:tcPr>
                <w:tcW w:w="1870" w:type="dxa"/>
              </w:tcPr>
            </w:tcPrChange>
          </w:tcPr>
          <w:p w14:paraId="3A3929AF" w14:textId="6C194FA4" w:rsidR="00357F36" w:rsidRDefault="00357F36" w:rsidP="004E2D7A">
            <w:pPr>
              <w:rPr>
                <w:ins w:id="75" w:author="Author"/>
                <w:b/>
                <w:bCs/>
                <w:noProof/>
                <w:snapToGrid w:val="0"/>
              </w:rPr>
              <w:pPrChange w:id="76" w:author="Author">
                <w:pPr>
                  <w:numPr>
                    <w:ilvl w:val="2"/>
                    <w:numId w:val="22"/>
                  </w:numPr>
                  <w:spacing w:before="120"/>
                  <w:ind w:hanging="360"/>
                  <w:outlineLvl w:val="1"/>
                </w:pPr>
              </w:pPrChange>
            </w:pPr>
            <w:ins w:id="77" w:author="Author">
              <w:r>
                <w:lastRenderedPageBreak/>
                <w:t>2012.9.6</w:t>
              </w:r>
            </w:ins>
          </w:p>
        </w:tc>
        <w:tc>
          <w:tcPr>
            <w:tcW w:w="4173" w:type="dxa"/>
            <w:tcPrChange w:id="78" w:author="Author">
              <w:tcPr>
                <w:tcW w:w="4173" w:type="dxa"/>
              </w:tcPr>
            </w:tcPrChange>
          </w:tcPr>
          <w:p w14:paraId="3E00F33E" w14:textId="07C7487E" w:rsidR="00357F36" w:rsidRDefault="00357F36" w:rsidP="004E2D7A">
            <w:pPr>
              <w:rPr>
                <w:ins w:id="79" w:author="Author"/>
                <w:b/>
                <w:bCs/>
                <w:noProof/>
                <w:snapToGrid w:val="0"/>
              </w:rPr>
              <w:pPrChange w:id="80" w:author="Author">
                <w:pPr>
                  <w:numPr>
                    <w:ilvl w:val="2"/>
                    <w:numId w:val="22"/>
                  </w:numPr>
                  <w:spacing w:before="120"/>
                  <w:ind w:hanging="360"/>
                  <w:outlineLvl w:val="1"/>
                </w:pPr>
              </w:pPrChange>
            </w:pPr>
            <w:ins w:id="81" w:author="Author">
              <w:r>
                <w:t xml:space="preserve">Updated the Data Response section so that it no longer mentions Multipart MIME; edited the sections on FQNs and </w:t>
              </w:r>
              <w:r w:rsidR="00023193">
                <w:t xml:space="preserve">Attributes. I’ve added ‘nested attributes’ back into the text. I also added </w:t>
              </w:r>
              <w:r w:rsidR="000D1DFB">
                <w:t xml:space="preserve">‘Sequence’ in several places where we will need it once we’ve worked out how those are to be handled. </w:t>
              </w:r>
            </w:ins>
          </w:p>
        </w:tc>
      </w:tr>
      <w:tr w:rsidR="00D37343" w:rsidRPr="006674F3" w14:paraId="5FAA7C6B" w14:textId="77777777" w:rsidTr="004E2D7A">
        <w:trPr>
          <w:trHeight w:val="681"/>
          <w:ins w:id="82" w:author="Author"/>
        </w:trPr>
        <w:tc>
          <w:tcPr>
            <w:tcW w:w="1870" w:type="dxa"/>
          </w:tcPr>
          <w:p w14:paraId="24483DBC" w14:textId="2A73FC93" w:rsidR="00D37343" w:rsidRDefault="00D37343" w:rsidP="00830077">
            <w:pPr>
              <w:rPr>
                <w:ins w:id="83" w:author="Author"/>
              </w:rPr>
            </w:pPr>
            <w:ins w:id="84" w:author="Author">
              <w:r>
                <w:t>2012.11.1</w:t>
              </w:r>
            </w:ins>
          </w:p>
        </w:tc>
        <w:tc>
          <w:tcPr>
            <w:tcW w:w="4173" w:type="dxa"/>
          </w:tcPr>
          <w:p w14:paraId="02750E19" w14:textId="6E853CCB" w:rsidR="00D37343" w:rsidRDefault="00D37343" w:rsidP="00830077">
            <w:pPr>
              <w:rPr>
                <w:ins w:id="85" w:author="Author"/>
              </w:rPr>
            </w:pPr>
            <w:ins w:id="86" w:author="Author">
              <w:r>
                <w:t xml:space="preserve">Integrate </w:t>
              </w:r>
              <w:proofErr w:type="spellStart"/>
              <w:r>
                <w:t>Jame’s</w:t>
              </w:r>
              <w:proofErr w:type="spellEnd"/>
              <w:r>
                <w:t xml:space="preserve"> changes with recent changes</w:t>
              </w:r>
            </w:ins>
          </w:p>
        </w:tc>
      </w:tr>
    </w:tbl>
    <w:p w14:paraId="14460CDB" w14:textId="77777777" w:rsidR="00873B48" w:rsidRDefault="00873B48" w:rsidP="00420E79">
      <w:pPr>
        <w:pStyle w:val="BodyText"/>
      </w:pPr>
    </w:p>
    <w:p w14:paraId="5E67EE38" w14:textId="77777777" w:rsidR="005927A6" w:rsidDel="00357F36" w:rsidRDefault="005927A6" w:rsidP="00420E79">
      <w:pPr>
        <w:pStyle w:val="BodyText"/>
        <w:rPr>
          <w:del w:id="87" w:author="Author"/>
          <w:szCs w:val="22"/>
        </w:rPr>
      </w:pPr>
      <w:del w:id="88" w:author="Author">
        <w:r w:rsidDel="00357F36">
          <w:br w:type="page"/>
        </w:r>
      </w:del>
    </w:p>
    <w:p w14:paraId="542AD12E" w14:textId="34FE0BA1" w:rsidR="00FA6C9A" w:rsidDel="00357F36" w:rsidRDefault="00EF7C0C" w:rsidP="000D1DFB">
      <w:pPr>
        <w:pStyle w:val="Paragraph"/>
        <w:rPr>
          <w:del w:id="89" w:author="Author"/>
        </w:rPr>
      </w:pPr>
      <w:del w:id="90" w:author="Author">
        <w:r w:rsidDel="00357F36">
          <w:lastRenderedPageBreak/>
          <w:delText>Open Questions as of 6/24/20</w:delText>
        </w:r>
      </w:del>
    </w:p>
    <w:p w14:paraId="1035E5E0" w14:textId="2CB5A795" w:rsidR="002D0375" w:rsidDel="00357F36" w:rsidRDefault="002D0375" w:rsidP="00830077">
      <w:pPr>
        <w:pStyle w:val="ListBullet"/>
        <w:rPr>
          <w:del w:id="91" w:author="Author"/>
        </w:rPr>
      </w:pPr>
      <w:del w:id="92" w:author="Author">
        <w:r w:rsidDel="00357F36">
          <w:delText xml:space="preserve">We need ways to specify at least the </w:delText>
        </w:r>
        <w:r w:rsidR="007F3706" w:rsidDel="00357F36">
          <w:delText>following version</w:delText>
        </w:r>
        <w:r w:rsidDel="00357F36">
          <w:delText xml:space="preserve"> information</w:delText>
        </w:r>
      </w:del>
    </w:p>
    <w:p w14:paraId="7EC078CF" w14:textId="4FEAD0F3" w:rsidR="002D0375" w:rsidDel="00357F36" w:rsidRDefault="002D0375" w:rsidP="004E2D7A">
      <w:pPr>
        <w:pStyle w:val="ListBullet"/>
        <w:rPr>
          <w:del w:id="93" w:author="Author"/>
        </w:rPr>
        <w:pPrChange w:id="94" w:author="Author">
          <w:pPr>
            <w:pStyle w:val="ListBullet"/>
            <w:tabs>
              <w:tab w:val="clear" w:pos="288"/>
              <w:tab w:val="num" w:pos="576"/>
            </w:tabs>
            <w:ind w:left="576"/>
          </w:pPr>
        </w:pPrChange>
      </w:pPr>
      <w:del w:id="95" w:author="Author">
        <w:r w:rsidDel="00357F36">
          <w:delText>DAP protocol version (i.e. the value 4)</w:delText>
        </w:r>
      </w:del>
    </w:p>
    <w:p w14:paraId="38E788C2" w14:textId="5B7BCF8A" w:rsidR="002D0375" w:rsidDel="00357F36" w:rsidRDefault="007F3706" w:rsidP="004E2D7A">
      <w:pPr>
        <w:pStyle w:val="ListBullet"/>
        <w:rPr>
          <w:del w:id="96" w:author="Author"/>
        </w:rPr>
        <w:pPrChange w:id="97" w:author="Author">
          <w:pPr>
            <w:pStyle w:val="ListBullet"/>
            <w:ind w:left="576"/>
          </w:pPr>
        </w:pPrChange>
      </w:pPr>
      <w:del w:id="98" w:author="Author">
        <w:r w:rsidDel="00357F36">
          <w:delText>T</w:delText>
        </w:r>
        <w:r w:rsidR="002D0375" w:rsidDel="00357F36">
          <w:delText>he DDX</w:delText>
        </w:r>
      </w:del>
      <w:ins w:id="99" w:author="Author">
        <w:del w:id="100" w:author="Author">
          <w:r w:rsidR="001F4874" w:rsidDel="00357F36">
            <w:delText>DMR</w:delText>
          </w:r>
        </w:del>
      </w:ins>
      <w:del w:id="101" w:author="Author">
        <w:r w:rsidR="002D0375" w:rsidDel="00357F36">
          <w:delText xml:space="preserve"> format version</w:delText>
        </w:r>
      </w:del>
    </w:p>
    <w:p w14:paraId="25765DC2" w14:textId="1814E923" w:rsidR="00FA6C9A" w:rsidDel="00357F36" w:rsidRDefault="007F3706" w:rsidP="004E2D7A">
      <w:pPr>
        <w:pStyle w:val="ListBullet"/>
        <w:rPr>
          <w:del w:id="102" w:author="Author"/>
        </w:rPr>
        <w:pPrChange w:id="103" w:author="Author">
          <w:pPr>
            <w:pStyle w:val="ListBullet"/>
            <w:ind w:left="576"/>
          </w:pPr>
        </w:pPrChange>
      </w:pPr>
      <w:del w:id="104" w:author="Author">
        <w:r w:rsidDel="00357F36">
          <w:delText>T</w:delText>
        </w:r>
        <w:r w:rsidR="002D0375" w:rsidDel="00357F36">
          <w:delText xml:space="preserve">he </w:delText>
        </w:r>
        <w:r w:rsidDel="00357F36">
          <w:delText>persistent</w:delText>
        </w:r>
        <w:r w:rsidR="002D0375" w:rsidDel="00357F36">
          <w:delText xml:space="preserve"> data representation version.</w:delText>
        </w:r>
      </w:del>
    </w:p>
    <w:p w14:paraId="48F7A8CD" w14:textId="433EF277" w:rsidR="007C3A95" w:rsidRPr="005927A6" w:rsidDel="001F4874" w:rsidRDefault="005927A6" w:rsidP="000D1DFB">
      <w:pPr>
        <w:pStyle w:val="Paragraph"/>
        <w:rPr>
          <w:del w:id="105" w:author="Author"/>
        </w:rPr>
      </w:pPr>
      <w:del w:id="106" w:author="Author">
        <w:r w:rsidRPr="005927A6" w:rsidDel="001F4874">
          <w:delText>Notes on decisions made or that need to be made.</w:delText>
        </w:r>
      </w:del>
    </w:p>
    <w:p w14:paraId="6013ABB2" w14:textId="53905861" w:rsidR="007A557D" w:rsidDel="001F4874" w:rsidRDefault="00FD0E36" w:rsidP="00830077">
      <w:pPr>
        <w:pStyle w:val="ListBullet"/>
        <w:rPr>
          <w:del w:id="107" w:author="Author"/>
        </w:rPr>
      </w:pPr>
      <w:del w:id="108" w:author="Author">
        <w:r w:rsidDel="001F4874">
          <w:delText>Nested Attributes are not supported.</w:delText>
        </w:r>
      </w:del>
    </w:p>
    <w:p w14:paraId="6DAEA2BA" w14:textId="639B565B" w:rsidR="007A557D" w:rsidDel="001F4874" w:rsidRDefault="007A557D" w:rsidP="00830077">
      <w:pPr>
        <w:pStyle w:val="ListBullet"/>
        <w:rPr>
          <w:del w:id="109" w:author="Author"/>
        </w:rPr>
      </w:pPr>
      <w:del w:id="110" w:author="Author">
        <w:r w:rsidDel="001F4874">
          <w:delText>Change DDX to DMD or whatever we call it.</w:delText>
        </w:r>
      </w:del>
    </w:p>
    <w:p w14:paraId="5FA5BC52" w14:textId="594CC815" w:rsidR="00FD0E36" w:rsidDel="001F4874" w:rsidRDefault="00FD0E36" w:rsidP="00830077">
      <w:pPr>
        <w:rPr>
          <w:del w:id="111" w:author="Author"/>
        </w:rPr>
      </w:pPr>
    </w:p>
    <w:p w14:paraId="6731877C" w14:textId="77777777" w:rsidR="00FA6C9A" w:rsidRDefault="00FA6C9A" w:rsidP="00420E79">
      <w:pPr>
        <w:pStyle w:val="BodyText"/>
        <w:pPrChange w:id="112" w:author="Author">
          <w:pPr/>
        </w:pPrChange>
      </w:pPr>
    </w:p>
    <w:p w14:paraId="72279D40" w14:textId="77777777" w:rsidR="00A15384" w:rsidRPr="006674F3" w:rsidRDefault="00A15384" w:rsidP="00420E79">
      <w:pPr>
        <w:pStyle w:val="BodyText"/>
        <w:rPr>
          <w:rFonts w:eastAsia="Batang"/>
          <w:lang w:eastAsia="ko-KR"/>
        </w:rPr>
        <w:pPrChange w:id="113" w:author="Author">
          <w:pPr>
            <w:pStyle w:val="BodyText"/>
          </w:pPr>
        </w:pPrChange>
      </w:pPr>
      <w:r w:rsidRPr="006674F3">
        <w:br w:type="page"/>
      </w:r>
    </w:p>
    <w:p w14:paraId="74C88E18" w14:textId="77777777" w:rsidR="00036FBB" w:rsidRDefault="008011C2" w:rsidP="002C4913">
      <w:pPr>
        <w:pStyle w:val="Paragraph"/>
      </w:pPr>
      <w:r w:rsidRPr="008D0EB4">
        <w:lastRenderedPageBreak/>
        <w:t>Contents</w:t>
      </w:r>
    </w:p>
    <w:p w14:paraId="4D0013A6" w14:textId="77777777" w:rsidR="00E77CA6" w:rsidRDefault="00734C51" w:rsidP="00830077">
      <w:pPr>
        <w:pStyle w:val="TOC1"/>
        <w:rPr>
          <w:rFonts w:asciiTheme="minorHAnsi" w:eastAsiaTheme="minorEastAsia" w:hAnsiTheme="minorHAnsi" w:cstheme="minorBidi"/>
          <w:noProof/>
          <w:sz w:val="22"/>
          <w:szCs w:val="22"/>
        </w:rPr>
      </w:pPr>
      <w:r>
        <w:fldChar w:fldCharType="begin"/>
      </w:r>
      <w:r>
        <w:instrText xml:space="preserve"> TOC \o "3-3" \h \z \t "Heading 1,1,Heading 2,2,ReferenceSection,1,Appendix 1,1,Appendix 2,2" </w:instrText>
      </w:r>
      <w:r>
        <w:fldChar w:fldCharType="separate"/>
      </w:r>
      <w:hyperlink w:anchor="_Toc333413700" w:history="1">
        <w:r w:rsidR="00E77CA6" w:rsidRPr="004953CE">
          <w:rPr>
            <w:rStyle w:val="Hyperlink"/>
            <w:noProof/>
          </w:rPr>
          <w:t>1.</w:t>
        </w:r>
        <w:r w:rsidR="00E77CA6">
          <w:rPr>
            <w:rFonts w:asciiTheme="minorHAnsi" w:eastAsiaTheme="minorEastAsia" w:hAnsiTheme="minorHAnsi" w:cstheme="minorBidi"/>
            <w:noProof/>
            <w:sz w:val="22"/>
            <w:szCs w:val="22"/>
          </w:rPr>
          <w:tab/>
        </w:r>
        <w:r w:rsidR="00E77CA6" w:rsidRPr="004953CE">
          <w:rPr>
            <w:rStyle w:val="Hyperlink"/>
            <w:noProof/>
          </w:rPr>
          <w:t>Introduction</w:t>
        </w:r>
        <w:r w:rsidR="00E77CA6">
          <w:rPr>
            <w:noProof/>
            <w:webHidden/>
          </w:rPr>
          <w:tab/>
        </w:r>
        <w:r w:rsidR="00E77CA6">
          <w:rPr>
            <w:noProof/>
            <w:webHidden/>
          </w:rPr>
          <w:fldChar w:fldCharType="begin"/>
        </w:r>
        <w:r w:rsidR="00E77CA6">
          <w:rPr>
            <w:noProof/>
            <w:webHidden/>
          </w:rPr>
          <w:instrText xml:space="preserve"> PAGEREF _Toc333413700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16FE948F" w14:textId="77777777" w:rsidR="00E77CA6" w:rsidRDefault="00D37343" w:rsidP="00830077">
      <w:pPr>
        <w:pStyle w:val="TOC1"/>
        <w:rPr>
          <w:rFonts w:asciiTheme="minorHAnsi" w:eastAsiaTheme="minorEastAsia" w:hAnsiTheme="minorHAnsi" w:cstheme="minorBidi"/>
          <w:noProof/>
          <w:sz w:val="22"/>
          <w:szCs w:val="22"/>
        </w:rPr>
      </w:pPr>
      <w:hyperlink w:anchor="_Toc333413701" w:history="1">
        <w:r w:rsidR="00E77CA6" w:rsidRPr="004953CE">
          <w:rPr>
            <w:rStyle w:val="Hyperlink"/>
            <w:noProof/>
          </w:rPr>
          <w:t>2.</w:t>
        </w:r>
        <w:r w:rsidR="00E77CA6">
          <w:rPr>
            <w:rFonts w:asciiTheme="minorHAnsi" w:eastAsiaTheme="minorEastAsia" w:hAnsiTheme="minorHAnsi" w:cstheme="minorBidi"/>
            <w:noProof/>
            <w:sz w:val="22"/>
            <w:szCs w:val="22"/>
          </w:rPr>
          <w:tab/>
        </w:r>
        <w:r w:rsidR="00E77CA6" w:rsidRPr="004953CE">
          <w:rPr>
            <w:rStyle w:val="Hyperlink"/>
            <w:noProof/>
          </w:rPr>
          <w:t>Requirements</w:t>
        </w:r>
        <w:r w:rsidR="00E77CA6">
          <w:rPr>
            <w:noProof/>
            <w:webHidden/>
          </w:rPr>
          <w:tab/>
        </w:r>
        <w:r w:rsidR="00E77CA6">
          <w:rPr>
            <w:noProof/>
            <w:webHidden/>
          </w:rPr>
          <w:fldChar w:fldCharType="begin"/>
        </w:r>
        <w:r w:rsidR="00E77CA6">
          <w:rPr>
            <w:noProof/>
            <w:webHidden/>
          </w:rPr>
          <w:instrText xml:space="preserve"> PAGEREF _Toc333413701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3F95EFD7" w14:textId="77777777" w:rsidR="00E77CA6" w:rsidRDefault="00D37343" w:rsidP="00830077">
      <w:pPr>
        <w:pStyle w:val="TOC1"/>
        <w:rPr>
          <w:rFonts w:asciiTheme="minorHAnsi" w:eastAsiaTheme="minorEastAsia" w:hAnsiTheme="minorHAnsi" w:cstheme="minorBidi"/>
          <w:noProof/>
          <w:sz w:val="22"/>
          <w:szCs w:val="22"/>
        </w:rPr>
      </w:pPr>
      <w:hyperlink w:anchor="_Toc333413702" w:history="1">
        <w:r w:rsidR="00E77CA6" w:rsidRPr="004953CE">
          <w:rPr>
            <w:rStyle w:val="Hyperlink"/>
            <w:noProof/>
          </w:rPr>
          <w:t>3.</w:t>
        </w:r>
        <w:r w:rsidR="00E77CA6">
          <w:rPr>
            <w:rFonts w:asciiTheme="minorHAnsi" w:eastAsiaTheme="minorEastAsia" w:hAnsiTheme="minorHAnsi" w:cstheme="minorBidi"/>
            <w:noProof/>
            <w:sz w:val="22"/>
            <w:szCs w:val="22"/>
          </w:rPr>
          <w:tab/>
        </w:r>
        <w:r w:rsidR="00E77CA6" w:rsidRPr="004953CE">
          <w:rPr>
            <w:rStyle w:val="Hyperlink"/>
            <w:noProof/>
          </w:rPr>
          <w:t>Overall Operation</w:t>
        </w:r>
        <w:r w:rsidR="00E77CA6">
          <w:rPr>
            <w:noProof/>
            <w:webHidden/>
          </w:rPr>
          <w:tab/>
        </w:r>
        <w:r w:rsidR="00E77CA6">
          <w:rPr>
            <w:noProof/>
            <w:webHidden/>
          </w:rPr>
          <w:fldChar w:fldCharType="begin"/>
        </w:r>
        <w:r w:rsidR="00E77CA6">
          <w:rPr>
            <w:noProof/>
            <w:webHidden/>
          </w:rPr>
          <w:instrText xml:space="preserve"> PAGEREF _Toc333413702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761EE64A" w14:textId="77777777" w:rsidR="00E77CA6" w:rsidRDefault="00D37343" w:rsidP="00830077">
      <w:pPr>
        <w:pStyle w:val="TOC1"/>
        <w:rPr>
          <w:rFonts w:asciiTheme="minorHAnsi" w:eastAsiaTheme="minorEastAsia" w:hAnsiTheme="minorHAnsi" w:cstheme="minorBidi"/>
          <w:noProof/>
          <w:sz w:val="22"/>
          <w:szCs w:val="22"/>
        </w:rPr>
      </w:pPr>
      <w:hyperlink w:anchor="_Toc333413703" w:history="1">
        <w:r w:rsidR="00E77CA6" w:rsidRPr="004953CE">
          <w:rPr>
            <w:rStyle w:val="Hyperlink"/>
            <w:noProof/>
          </w:rPr>
          <w:t>4.</w:t>
        </w:r>
        <w:r w:rsidR="00E77CA6">
          <w:rPr>
            <w:rFonts w:asciiTheme="minorHAnsi" w:eastAsiaTheme="minorEastAsia" w:hAnsiTheme="minorHAnsi" w:cstheme="minorBidi"/>
            <w:noProof/>
            <w:sz w:val="22"/>
            <w:szCs w:val="22"/>
          </w:rPr>
          <w:tab/>
        </w:r>
        <w:r w:rsidR="00E77CA6" w:rsidRPr="004953CE">
          <w:rPr>
            <w:rStyle w:val="Hyperlink"/>
            <w:noProof/>
          </w:rPr>
          <w:t>Characterization of a Data Source</w:t>
        </w:r>
        <w:r w:rsidR="00E77CA6">
          <w:rPr>
            <w:noProof/>
            <w:webHidden/>
          </w:rPr>
          <w:tab/>
        </w:r>
        <w:r w:rsidR="00E77CA6">
          <w:rPr>
            <w:noProof/>
            <w:webHidden/>
          </w:rPr>
          <w:fldChar w:fldCharType="begin"/>
        </w:r>
        <w:r w:rsidR="00E77CA6">
          <w:rPr>
            <w:noProof/>
            <w:webHidden/>
          </w:rPr>
          <w:instrText xml:space="preserve"> PAGEREF _Toc333413703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14:paraId="1A75A743" w14:textId="55825F49" w:rsidR="00E77CA6" w:rsidRDefault="00B81A23" w:rsidP="004E2D7A">
      <w:pPr>
        <w:pStyle w:val="TOC1"/>
        <w:rPr>
          <w:rFonts w:asciiTheme="minorHAnsi" w:eastAsiaTheme="minorEastAsia" w:hAnsiTheme="minorHAnsi" w:cstheme="minorBidi"/>
          <w:noProof/>
          <w:sz w:val="22"/>
          <w:szCs w:val="22"/>
        </w:rPr>
      </w:pPr>
      <w:r>
        <w:fldChar w:fldCharType="begin"/>
      </w:r>
      <w:r>
        <w:instrText xml:space="preserve"> HYPERLINK \l "_Toc333413704" </w:instrText>
      </w:r>
      <w:r>
        <w:fldChar w:fldCharType="separate"/>
      </w:r>
      <w:r w:rsidR="00E77CA6" w:rsidRPr="004953CE">
        <w:rPr>
          <w:rStyle w:val="Hyperlink"/>
          <w:noProof/>
        </w:rPr>
        <w:t>5.</w:t>
      </w:r>
      <w:r w:rsidR="00E77CA6">
        <w:rPr>
          <w:rFonts w:asciiTheme="minorHAnsi" w:eastAsiaTheme="minorEastAsia" w:hAnsiTheme="minorHAnsi" w:cstheme="minorBidi"/>
          <w:noProof/>
          <w:sz w:val="22"/>
          <w:szCs w:val="22"/>
        </w:rPr>
        <w:tab/>
      </w:r>
      <w:del w:id="114" w:author="Author">
        <w:r w:rsidR="00E77CA6" w:rsidRPr="004953CE" w:rsidDel="001F4874">
          <w:rPr>
            <w:rStyle w:val="Hyperlink"/>
            <w:noProof/>
          </w:rPr>
          <w:delText>DDX</w:delText>
        </w:r>
      </w:del>
      <w:ins w:id="115" w:author="Author">
        <w:r w:rsidR="001F4874">
          <w:rPr>
            <w:rStyle w:val="Hyperlink"/>
            <w:noProof/>
          </w:rPr>
          <w:t>DMR</w:t>
        </w:r>
      </w:ins>
      <w:r w:rsidR="00E77CA6" w:rsidRPr="004953CE">
        <w:rPr>
          <w:rStyle w:val="Hyperlink"/>
          <w:noProof/>
        </w:rPr>
        <w:t xml:space="preserve"> Declarations</w:t>
      </w:r>
      <w:r w:rsidR="00E77CA6">
        <w:rPr>
          <w:noProof/>
          <w:webHidden/>
        </w:rPr>
        <w:tab/>
      </w:r>
      <w:r w:rsidR="00E77CA6">
        <w:rPr>
          <w:noProof/>
          <w:webHidden/>
        </w:rPr>
        <w:fldChar w:fldCharType="begin"/>
      </w:r>
      <w:r w:rsidR="00E77CA6">
        <w:rPr>
          <w:noProof/>
          <w:webHidden/>
        </w:rPr>
        <w:instrText xml:space="preserve"> PAGEREF _Toc333413704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r>
        <w:rPr>
          <w:noProof/>
        </w:rPr>
        <w:fldChar w:fldCharType="end"/>
      </w:r>
    </w:p>
    <w:p w14:paraId="2E9E6AEA" w14:textId="3F3A9418" w:rsidR="00E77CA6" w:rsidRDefault="00B81A23" w:rsidP="004E2D7A">
      <w:pPr>
        <w:pStyle w:val="TOC2"/>
        <w:rPr>
          <w:rFonts w:asciiTheme="minorHAnsi" w:eastAsiaTheme="minorEastAsia" w:hAnsiTheme="minorHAnsi" w:cstheme="minorBidi"/>
          <w:noProof/>
          <w:sz w:val="22"/>
          <w:szCs w:val="22"/>
        </w:rPr>
        <w:pPrChange w:id="116" w:author="Author">
          <w:pPr>
            <w:pStyle w:val="TOC2"/>
            <w:tabs>
              <w:tab w:val="left" w:pos="960"/>
              <w:tab w:val="right" w:leader="dot" w:pos="9350"/>
            </w:tabs>
          </w:pPr>
        </w:pPrChange>
      </w:pPr>
      <w:r>
        <w:fldChar w:fldCharType="begin"/>
      </w:r>
      <w:r>
        <w:instrText xml:space="preserve"> HYPERLINK \l "_Toc333413705" </w:instrText>
      </w:r>
      <w:r>
        <w:fldChar w:fldCharType="separate"/>
      </w:r>
      <w:r w:rsidR="00E77CA6" w:rsidRPr="004953CE">
        <w:rPr>
          <w:rStyle w:val="Hyperlink"/>
          <w:noProof/>
        </w:rPr>
        <w:t>5.1</w:t>
      </w:r>
      <w:r w:rsidR="00E77CA6">
        <w:rPr>
          <w:rFonts w:asciiTheme="minorHAnsi" w:eastAsiaTheme="minorEastAsia" w:hAnsiTheme="minorHAnsi" w:cstheme="minorBidi"/>
          <w:noProof/>
          <w:sz w:val="22"/>
          <w:szCs w:val="22"/>
        </w:rPr>
        <w:tab/>
      </w:r>
      <w:r w:rsidR="00E77CA6" w:rsidRPr="004953CE">
        <w:rPr>
          <w:rStyle w:val="Hyperlink"/>
          <w:noProof/>
        </w:rPr>
        <w:t xml:space="preserve">XML Escaping Within the </w:t>
      </w:r>
      <w:del w:id="117" w:author="Author">
        <w:r w:rsidR="00E77CA6" w:rsidRPr="004953CE" w:rsidDel="001F4874">
          <w:rPr>
            <w:rStyle w:val="Hyperlink"/>
            <w:noProof/>
          </w:rPr>
          <w:delText>DDX</w:delText>
        </w:r>
      </w:del>
      <w:ins w:id="118" w:author="Author">
        <w:r w:rsidR="001F4874">
          <w:rPr>
            <w:rStyle w:val="Hyperlink"/>
            <w:noProof/>
          </w:rPr>
          <w:t>DMR</w:t>
        </w:r>
      </w:ins>
      <w:r w:rsidR="00E77CA6">
        <w:rPr>
          <w:noProof/>
          <w:webHidden/>
        </w:rPr>
        <w:tab/>
      </w:r>
      <w:r w:rsidR="00E77CA6">
        <w:rPr>
          <w:noProof/>
          <w:webHidden/>
        </w:rPr>
        <w:fldChar w:fldCharType="begin"/>
      </w:r>
      <w:r w:rsidR="00E77CA6">
        <w:rPr>
          <w:noProof/>
          <w:webHidden/>
        </w:rPr>
        <w:instrText xml:space="preserve"> PAGEREF _Toc333413705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r>
        <w:rPr>
          <w:noProof/>
        </w:rPr>
        <w:fldChar w:fldCharType="end"/>
      </w:r>
    </w:p>
    <w:p w14:paraId="0E7867FB" w14:textId="77777777" w:rsidR="00E77CA6" w:rsidRDefault="00D37343" w:rsidP="004E2D7A">
      <w:pPr>
        <w:pStyle w:val="TOC2"/>
        <w:rPr>
          <w:rFonts w:asciiTheme="minorHAnsi" w:eastAsiaTheme="minorEastAsia" w:hAnsiTheme="minorHAnsi" w:cstheme="minorBidi"/>
          <w:noProof/>
          <w:sz w:val="22"/>
          <w:szCs w:val="22"/>
        </w:rPr>
        <w:pPrChange w:id="119" w:author="Author">
          <w:pPr>
            <w:pStyle w:val="TOC2"/>
            <w:tabs>
              <w:tab w:val="left" w:pos="960"/>
              <w:tab w:val="right" w:leader="dot" w:pos="9350"/>
            </w:tabs>
          </w:pPr>
        </w:pPrChange>
      </w:pPr>
      <w:r>
        <w:fldChar w:fldCharType="begin"/>
      </w:r>
      <w:r>
        <w:instrText xml:space="preserve"> HYPERLINK \l "_Toc333413706" </w:instrText>
      </w:r>
      <w:r>
        <w:fldChar w:fldCharType="separate"/>
      </w:r>
      <w:r w:rsidR="00E77CA6" w:rsidRPr="004953CE">
        <w:rPr>
          <w:rStyle w:val="Hyperlink"/>
          <w:noProof/>
        </w:rPr>
        <w:t>5.2</w:t>
      </w:r>
      <w:r w:rsidR="00E77CA6">
        <w:rPr>
          <w:rFonts w:asciiTheme="minorHAnsi" w:eastAsiaTheme="minorEastAsia" w:hAnsiTheme="minorHAnsi" w:cstheme="minorBidi"/>
          <w:noProof/>
          <w:sz w:val="22"/>
          <w:szCs w:val="22"/>
        </w:rPr>
        <w:tab/>
      </w:r>
      <w:r w:rsidR="00E77CA6" w:rsidRPr="004953CE">
        <w:rPr>
          <w:rStyle w:val="Hyperlink"/>
          <w:noProof/>
        </w:rPr>
        <w:t>Names</w:t>
      </w:r>
      <w:r w:rsidR="00E77CA6">
        <w:rPr>
          <w:noProof/>
          <w:webHidden/>
        </w:rPr>
        <w:tab/>
      </w:r>
      <w:r w:rsidR="00E77CA6">
        <w:rPr>
          <w:noProof/>
          <w:webHidden/>
        </w:rPr>
        <w:fldChar w:fldCharType="begin"/>
      </w:r>
      <w:r w:rsidR="00E77CA6">
        <w:rPr>
          <w:noProof/>
          <w:webHidden/>
        </w:rPr>
        <w:instrText xml:space="preserve"> PAGEREF _Toc333413706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r>
        <w:rPr>
          <w:noProof/>
        </w:rPr>
        <w:fldChar w:fldCharType="end"/>
      </w:r>
    </w:p>
    <w:p w14:paraId="3C39BAE9" w14:textId="77777777" w:rsidR="00E77CA6" w:rsidRDefault="00D37343" w:rsidP="004E2D7A">
      <w:pPr>
        <w:pStyle w:val="TOC2"/>
        <w:rPr>
          <w:rFonts w:asciiTheme="minorHAnsi" w:eastAsiaTheme="minorEastAsia" w:hAnsiTheme="minorHAnsi" w:cstheme="minorBidi"/>
          <w:noProof/>
          <w:sz w:val="22"/>
          <w:szCs w:val="22"/>
        </w:rPr>
        <w:pPrChange w:id="120" w:author="Author">
          <w:pPr>
            <w:pStyle w:val="TOC2"/>
            <w:tabs>
              <w:tab w:val="left" w:pos="960"/>
              <w:tab w:val="right" w:leader="dot" w:pos="9350"/>
            </w:tabs>
          </w:pPr>
        </w:pPrChange>
      </w:pPr>
      <w:r>
        <w:fldChar w:fldCharType="begin"/>
      </w:r>
      <w:r>
        <w:instrText xml:space="preserve"> HYPERLINK \l "_Toc333413736" </w:instrText>
      </w:r>
      <w:r>
        <w:fldChar w:fldCharType="separate"/>
      </w:r>
      <w:r w:rsidR="00E77CA6" w:rsidRPr="004953CE">
        <w:rPr>
          <w:rStyle w:val="Hyperlink"/>
          <w:noProof/>
        </w:rPr>
        <w:t>5.3</w:t>
      </w:r>
      <w:r w:rsidR="00E77CA6">
        <w:rPr>
          <w:rFonts w:asciiTheme="minorHAnsi" w:eastAsiaTheme="minorEastAsia" w:hAnsiTheme="minorHAnsi" w:cstheme="minorBidi"/>
          <w:noProof/>
          <w:sz w:val="22"/>
          <w:szCs w:val="22"/>
        </w:rPr>
        <w:tab/>
      </w:r>
      <w:r w:rsidR="00E77CA6" w:rsidRPr="004953CE">
        <w:rPr>
          <w:rStyle w:val="Hyperlink"/>
          <w:noProof/>
        </w:rPr>
        <w:t>Fully Qualified Names</w:t>
      </w:r>
      <w:r w:rsidR="00E77CA6">
        <w:rPr>
          <w:noProof/>
          <w:webHidden/>
        </w:rPr>
        <w:tab/>
      </w:r>
      <w:r w:rsidR="00E77CA6">
        <w:rPr>
          <w:noProof/>
          <w:webHidden/>
        </w:rPr>
        <w:fldChar w:fldCharType="begin"/>
      </w:r>
      <w:r w:rsidR="00E77CA6">
        <w:rPr>
          <w:noProof/>
          <w:webHidden/>
        </w:rPr>
        <w:instrText xml:space="preserve"> PAGEREF _Toc333413736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r>
        <w:rPr>
          <w:noProof/>
        </w:rPr>
        <w:fldChar w:fldCharType="end"/>
      </w:r>
    </w:p>
    <w:p w14:paraId="0DC4555D" w14:textId="77777777" w:rsidR="00E77CA6" w:rsidRDefault="00D37343" w:rsidP="004E2D7A">
      <w:pPr>
        <w:pStyle w:val="TOC2"/>
        <w:rPr>
          <w:rFonts w:asciiTheme="minorHAnsi" w:eastAsiaTheme="minorEastAsia" w:hAnsiTheme="minorHAnsi" w:cstheme="minorBidi"/>
          <w:noProof/>
          <w:sz w:val="22"/>
          <w:szCs w:val="22"/>
        </w:rPr>
        <w:pPrChange w:id="121" w:author="Author">
          <w:pPr>
            <w:pStyle w:val="TOC2"/>
            <w:tabs>
              <w:tab w:val="left" w:pos="960"/>
              <w:tab w:val="right" w:leader="dot" w:pos="9350"/>
            </w:tabs>
          </w:pPr>
        </w:pPrChange>
      </w:pPr>
      <w:r>
        <w:fldChar w:fldCharType="begin"/>
      </w:r>
      <w:r>
        <w:instrText xml:space="preserve"> HYPERLINK \l "_Toc333413739" </w:instrText>
      </w:r>
      <w:r>
        <w:fldChar w:fldCharType="separate"/>
      </w:r>
      <w:r w:rsidR="00E77CA6" w:rsidRPr="004953CE">
        <w:rPr>
          <w:rStyle w:val="Hyperlink"/>
          <w:noProof/>
        </w:rPr>
        <w:t>5.4</w:t>
      </w:r>
      <w:r w:rsidR="00E77CA6">
        <w:rPr>
          <w:rFonts w:asciiTheme="minorHAnsi" w:eastAsiaTheme="minorEastAsia" w:hAnsiTheme="minorHAnsi" w:cstheme="minorBidi"/>
          <w:noProof/>
          <w:sz w:val="22"/>
          <w:szCs w:val="22"/>
        </w:rPr>
        <w:tab/>
      </w:r>
      <w:r w:rsidR="00E77CA6" w:rsidRPr="004953CE">
        <w:rPr>
          <w:rStyle w:val="Hyperlink"/>
          <w:noProof/>
        </w:rPr>
        <w:t>Non-Data Bearing Declarations versus Data Bearing Declarations</w:t>
      </w:r>
      <w:r w:rsidR="00E77CA6">
        <w:rPr>
          <w:noProof/>
          <w:webHidden/>
        </w:rPr>
        <w:tab/>
      </w:r>
      <w:r w:rsidR="00E77CA6">
        <w:rPr>
          <w:noProof/>
          <w:webHidden/>
        </w:rPr>
        <w:fldChar w:fldCharType="begin"/>
      </w:r>
      <w:r w:rsidR="00E77CA6">
        <w:rPr>
          <w:noProof/>
          <w:webHidden/>
        </w:rPr>
        <w:instrText xml:space="preserve"> PAGEREF _Toc333413739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r>
        <w:rPr>
          <w:noProof/>
        </w:rPr>
        <w:fldChar w:fldCharType="end"/>
      </w:r>
    </w:p>
    <w:p w14:paraId="400B86A9" w14:textId="77777777" w:rsidR="00E77CA6" w:rsidRDefault="00D37343" w:rsidP="004E2D7A">
      <w:pPr>
        <w:pStyle w:val="TOC2"/>
        <w:rPr>
          <w:rFonts w:asciiTheme="minorHAnsi" w:eastAsiaTheme="minorEastAsia" w:hAnsiTheme="minorHAnsi" w:cstheme="minorBidi"/>
          <w:noProof/>
          <w:sz w:val="22"/>
          <w:szCs w:val="22"/>
        </w:rPr>
        <w:pPrChange w:id="122" w:author="Author">
          <w:pPr>
            <w:pStyle w:val="TOC2"/>
            <w:tabs>
              <w:tab w:val="left" w:pos="960"/>
              <w:tab w:val="right" w:leader="dot" w:pos="9350"/>
            </w:tabs>
          </w:pPr>
        </w:pPrChange>
      </w:pPr>
      <w:r>
        <w:fldChar w:fldCharType="begin"/>
      </w:r>
      <w:r>
        <w:instrText xml:space="preserve"> HYPERLINK \l "_Toc333413740" </w:instrText>
      </w:r>
      <w:r>
        <w:fldChar w:fldCharType="separate"/>
      </w:r>
      <w:r w:rsidR="00E77CA6" w:rsidRPr="004953CE">
        <w:rPr>
          <w:rStyle w:val="Hyperlink"/>
          <w:noProof/>
        </w:rPr>
        <w:t>5.5</w:t>
      </w:r>
      <w:r w:rsidR="00E77CA6">
        <w:rPr>
          <w:rFonts w:asciiTheme="minorHAnsi" w:eastAsiaTheme="minorEastAsia" w:hAnsiTheme="minorHAnsi" w:cstheme="minorBidi"/>
          <w:noProof/>
          <w:sz w:val="22"/>
          <w:szCs w:val="22"/>
        </w:rPr>
        <w:tab/>
      </w:r>
      <w:r w:rsidR="00E77CA6" w:rsidRPr="004953CE">
        <w:rPr>
          <w:rStyle w:val="Hyperlink"/>
          <w:noProof/>
        </w:rPr>
        <w:t>Groups</w:t>
      </w:r>
      <w:r w:rsidR="00E77CA6">
        <w:rPr>
          <w:noProof/>
          <w:webHidden/>
        </w:rPr>
        <w:tab/>
      </w:r>
      <w:r w:rsidR="00E77CA6">
        <w:rPr>
          <w:noProof/>
          <w:webHidden/>
        </w:rPr>
        <w:fldChar w:fldCharType="begin"/>
      </w:r>
      <w:r w:rsidR="00E77CA6">
        <w:rPr>
          <w:noProof/>
          <w:webHidden/>
        </w:rPr>
        <w:instrText xml:space="preserve"> PAGEREF _Toc333413740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r>
        <w:rPr>
          <w:noProof/>
        </w:rPr>
        <w:fldChar w:fldCharType="end"/>
      </w:r>
    </w:p>
    <w:p w14:paraId="1539CBE0" w14:textId="77777777" w:rsidR="00E77CA6" w:rsidRDefault="00D37343" w:rsidP="004E2D7A">
      <w:pPr>
        <w:pStyle w:val="TOC2"/>
        <w:rPr>
          <w:rFonts w:asciiTheme="minorHAnsi" w:eastAsiaTheme="minorEastAsia" w:hAnsiTheme="minorHAnsi" w:cstheme="minorBidi"/>
          <w:noProof/>
          <w:sz w:val="22"/>
          <w:szCs w:val="22"/>
        </w:rPr>
        <w:pPrChange w:id="123" w:author="Author">
          <w:pPr>
            <w:pStyle w:val="TOC2"/>
            <w:tabs>
              <w:tab w:val="left" w:pos="960"/>
              <w:tab w:val="right" w:leader="dot" w:pos="9350"/>
            </w:tabs>
          </w:pPr>
        </w:pPrChange>
      </w:pPr>
      <w:r>
        <w:fldChar w:fldCharType="begin"/>
      </w:r>
      <w:r>
        <w:instrText xml:space="preserve"> HYPERLINK \l "_Toc333413741" </w:instrText>
      </w:r>
      <w:r>
        <w:fldChar w:fldCharType="separate"/>
      </w:r>
      <w:r w:rsidR="00E77CA6" w:rsidRPr="004953CE">
        <w:rPr>
          <w:rStyle w:val="Hyperlink"/>
          <w:noProof/>
        </w:rPr>
        <w:t>5.6</w:t>
      </w:r>
      <w:r w:rsidR="00E77CA6">
        <w:rPr>
          <w:rFonts w:asciiTheme="minorHAnsi" w:eastAsiaTheme="minorEastAsia" w:hAnsiTheme="minorHAnsi" w:cstheme="minorBidi"/>
          <w:noProof/>
          <w:sz w:val="22"/>
          <w:szCs w:val="22"/>
        </w:rPr>
        <w:tab/>
      </w:r>
      <w:r w:rsidR="00E77CA6" w:rsidRPr="004953CE">
        <w:rPr>
          <w:rStyle w:val="Hyperlink"/>
          <w:noProof/>
        </w:rPr>
        <w:t>Dimensions</w:t>
      </w:r>
      <w:r w:rsidR="00E77CA6">
        <w:rPr>
          <w:noProof/>
          <w:webHidden/>
        </w:rPr>
        <w:tab/>
      </w:r>
      <w:r w:rsidR="00E77CA6">
        <w:rPr>
          <w:noProof/>
          <w:webHidden/>
        </w:rPr>
        <w:fldChar w:fldCharType="begin"/>
      </w:r>
      <w:r w:rsidR="00E77CA6">
        <w:rPr>
          <w:noProof/>
          <w:webHidden/>
        </w:rPr>
        <w:instrText xml:space="preserve"> PAGEREF _Toc333413741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r>
        <w:rPr>
          <w:noProof/>
        </w:rPr>
        <w:fldChar w:fldCharType="end"/>
      </w:r>
    </w:p>
    <w:p w14:paraId="654F18FB" w14:textId="77777777" w:rsidR="00E77CA6" w:rsidRDefault="00D37343" w:rsidP="004E2D7A">
      <w:pPr>
        <w:pStyle w:val="TOC2"/>
        <w:rPr>
          <w:rFonts w:asciiTheme="minorHAnsi" w:eastAsiaTheme="minorEastAsia" w:hAnsiTheme="minorHAnsi" w:cstheme="minorBidi"/>
          <w:noProof/>
          <w:sz w:val="22"/>
          <w:szCs w:val="22"/>
        </w:rPr>
        <w:pPrChange w:id="124" w:author="Author">
          <w:pPr>
            <w:pStyle w:val="TOC2"/>
            <w:tabs>
              <w:tab w:val="left" w:pos="960"/>
              <w:tab w:val="right" w:leader="dot" w:pos="9350"/>
            </w:tabs>
          </w:pPr>
        </w:pPrChange>
      </w:pPr>
      <w:r>
        <w:fldChar w:fldCharType="begin"/>
      </w:r>
      <w:r>
        <w:instrText xml:space="preserve"> HYPERLINK \l "_Toc333413742" </w:instrText>
      </w:r>
      <w:r>
        <w:fldChar w:fldCharType="separate"/>
      </w:r>
      <w:r w:rsidR="00E77CA6" w:rsidRPr="004953CE">
        <w:rPr>
          <w:rStyle w:val="Hyperlink"/>
          <w:noProof/>
        </w:rPr>
        <w:t>5.7</w:t>
      </w:r>
      <w:r w:rsidR="00E77CA6">
        <w:rPr>
          <w:rFonts w:asciiTheme="minorHAnsi" w:eastAsiaTheme="minorEastAsia" w:hAnsiTheme="minorHAnsi" w:cstheme="minorBidi"/>
          <w:noProof/>
          <w:sz w:val="22"/>
          <w:szCs w:val="22"/>
        </w:rPr>
        <w:tab/>
      </w:r>
      <w:r w:rsidR="00E77CA6" w:rsidRPr="004953CE">
        <w:rPr>
          <w:rStyle w:val="Hyperlink"/>
          <w:noProof/>
        </w:rPr>
        <w:t>Enumeration Types</w:t>
      </w:r>
      <w:r w:rsidR="00E77CA6">
        <w:rPr>
          <w:noProof/>
          <w:webHidden/>
        </w:rPr>
        <w:tab/>
      </w:r>
      <w:r w:rsidR="00E77CA6">
        <w:rPr>
          <w:noProof/>
          <w:webHidden/>
        </w:rPr>
        <w:fldChar w:fldCharType="begin"/>
      </w:r>
      <w:r w:rsidR="00E77CA6">
        <w:rPr>
          <w:noProof/>
          <w:webHidden/>
        </w:rPr>
        <w:instrText xml:space="preserve"> PAGEREF _Toc333413742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r>
        <w:rPr>
          <w:noProof/>
        </w:rPr>
        <w:fldChar w:fldCharType="end"/>
      </w:r>
    </w:p>
    <w:p w14:paraId="267E2F66" w14:textId="77777777" w:rsidR="00E77CA6" w:rsidRDefault="00D37343" w:rsidP="004E2D7A">
      <w:pPr>
        <w:pStyle w:val="TOC2"/>
        <w:rPr>
          <w:rFonts w:asciiTheme="minorHAnsi" w:eastAsiaTheme="minorEastAsia" w:hAnsiTheme="minorHAnsi" w:cstheme="minorBidi"/>
          <w:noProof/>
          <w:sz w:val="22"/>
          <w:szCs w:val="22"/>
        </w:rPr>
        <w:pPrChange w:id="125" w:author="Author">
          <w:pPr>
            <w:pStyle w:val="TOC2"/>
            <w:tabs>
              <w:tab w:val="left" w:pos="960"/>
              <w:tab w:val="right" w:leader="dot" w:pos="9350"/>
            </w:tabs>
          </w:pPr>
        </w:pPrChange>
      </w:pPr>
      <w:r>
        <w:fldChar w:fldCharType="begin"/>
      </w:r>
      <w:r>
        <w:instrText xml:space="preserve"> HYPERLINK \l "_Toc333413743" </w:instrText>
      </w:r>
      <w:r>
        <w:fldChar w:fldCharType="separate"/>
      </w:r>
      <w:r w:rsidR="00E77CA6" w:rsidRPr="004953CE">
        <w:rPr>
          <w:rStyle w:val="Hyperlink"/>
          <w:noProof/>
        </w:rPr>
        <w:t>5.8</w:t>
      </w:r>
      <w:r w:rsidR="00E77CA6">
        <w:rPr>
          <w:rFonts w:asciiTheme="minorHAnsi" w:eastAsiaTheme="minorEastAsia" w:hAnsiTheme="minorHAnsi" w:cstheme="minorBidi"/>
          <w:noProof/>
          <w:sz w:val="22"/>
          <w:szCs w:val="22"/>
        </w:rPr>
        <w:tab/>
      </w:r>
      <w:r w:rsidR="00E77CA6" w:rsidRPr="004953CE">
        <w:rPr>
          <w:rStyle w:val="Hyperlink"/>
          <w:noProof/>
        </w:rPr>
        <w:t>Atomic Types</w:t>
      </w:r>
      <w:r w:rsidR="00E77CA6">
        <w:rPr>
          <w:noProof/>
          <w:webHidden/>
        </w:rPr>
        <w:tab/>
      </w:r>
      <w:r w:rsidR="00E77CA6">
        <w:rPr>
          <w:noProof/>
          <w:webHidden/>
        </w:rPr>
        <w:fldChar w:fldCharType="begin"/>
      </w:r>
      <w:r w:rsidR="00E77CA6">
        <w:rPr>
          <w:noProof/>
          <w:webHidden/>
        </w:rPr>
        <w:instrText xml:space="preserve"> PAGEREF _Toc333413743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r>
        <w:rPr>
          <w:noProof/>
        </w:rPr>
        <w:fldChar w:fldCharType="end"/>
      </w:r>
    </w:p>
    <w:p w14:paraId="51ED2A34" w14:textId="77777777" w:rsidR="00E77CA6" w:rsidRDefault="00D37343" w:rsidP="00830077">
      <w:pPr>
        <w:pStyle w:val="TOC3"/>
        <w:rPr>
          <w:rFonts w:asciiTheme="minorHAnsi" w:eastAsiaTheme="minorEastAsia" w:hAnsiTheme="minorHAnsi" w:cstheme="minorBidi"/>
          <w:noProof/>
          <w:sz w:val="22"/>
          <w:szCs w:val="22"/>
        </w:rPr>
      </w:pPr>
      <w:hyperlink w:anchor="_Toc333413744" w:history="1">
        <w:r w:rsidR="00E77CA6" w:rsidRPr="004953CE">
          <w:rPr>
            <w:rStyle w:val="Hyperlink"/>
            <w:noProof/>
          </w:rPr>
          <w:t>5.8.1</w:t>
        </w:r>
        <w:r w:rsidR="00E77CA6">
          <w:rPr>
            <w:rFonts w:asciiTheme="minorHAnsi" w:eastAsiaTheme="minorEastAsia" w:hAnsiTheme="minorHAnsi" w:cstheme="minorBidi"/>
            <w:noProof/>
            <w:sz w:val="22"/>
            <w:szCs w:val="22"/>
          </w:rPr>
          <w:tab/>
        </w:r>
        <w:r w:rsidR="00E77CA6" w:rsidRPr="004953CE">
          <w:rPr>
            <w:rStyle w:val="Hyperlink"/>
            <w:noProof/>
          </w:rPr>
          <w:t>Integer Types</w:t>
        </w:r>
        <w:r w:rsidR="00E77CA6">
          <w:rPr>
            <w:noProof/>
            <w:webHidden/>
          </w:rPr>
          <w:tab/>
        </w:r>
        <w:r w:rsidR="00E77CA6">
          <w:rPr>
            <w:noProof/>
            <w:webHidden/>
          </w:rPr>
          <w:fldChar w:fldCharType="begin"/>
        </w:r>
        <w:r w:rsidR="00E77CA6">
          <w:rPr>
            <w:noProof/>
            <w:webHidden/>
          </w:rPr>
          <w:instrText xml:space="preserve"> PAGEREF _Toc333413744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1278F80B" w14:textId="77777777" w:rsidR="00E77CA6" w:rsidRDefault="00D37343" w:rsidP="00830077">
      <w:pPr>
        <w:pStyle w:val="TOC3"/>
        <w:rPr>
          <w:rFonts w:asciiTheme="minorHAnsi" w:eastAsiaTheme="minorEastAsia" w:hAnsiTheme="minorHAnsi" w:cstheme="minorBidi"/>
          <w:noProof/>
          <w:sz w:val="22"/>
          <w:szCs w:val="22"/>
        </w:rPr>
      </w:pPr>
      <w:hyperlink w:anchor="_Toc333413745" w:history="1">
        <w:r w:rsidR="00E77CA6" w:rsidRPr="004953CE">
          <w:rPr>
            <w:rStyle w:val="Hyperlink"/>
            <w:noProof/>
          </w:rPr>
          <w:t>5.8.2</w:t>
        </w:r>
        <w:r w:rsidR="00E77CA6">
          <w:rPr>
            <w:rFonts w:asciiTheme="minorHAnsi" w:eastAsiaTheme="minorEastAsia" w:hAnsiTheme="minorHAnsi" w:cstheme="minorBidi"/>
            <w:noProof/>
            <w:sz w:val="22"/>
            <w:szCs w:val="22"/>
          </w:rPr>
          <w:tab/>
        </w:r>
        <w:r w:rsidR="00E77CA6" w:rsidRPr="004953CE">
          <w:rPr>
            <w:rStyle w:val="Hyperlink"/>
            <w:noProof/>
          </w:rPr>
          <w:t>Floating-point Types</w:t>
        </w:r>
        <w:r w:rsidR="00E77CA6">
          <w:rPr>
            <w:noProof/>
            <w:webHidden/>
          </w:rPr>
          <w:tab/>
        </w:r>
        <w:r w:rsidR="00E77CA6">
          <w:rPr>
            <w:noProof/>
            <w:webHidden/>
          </w:rPr>
          <w:fldChar w:fldCharType="begin"/>
        </w:r>
        <w:r w:rsidR="00E77CA6">
          <w:rPr>
            <w:noProof/>
            <w:webHidden/>
          </w:rPr>
          <w:instrText xml:space="preserve"> PAGEREF _Toc333413745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45D067BB" w14:textId="77777777" w:rsidR="00E77CA6" w:rsidRDefault="00D37343" w:rsidP="00830077">
      <w:pPr>
        <w:pStyle w:val="TOC3"/>
        <w:rPr>
          <w:rFonts w:asciiTheme="minorHAnsi" w:eastAsiaTheme="minorEastAsia" w:hAnsiTheme="minorHAnsi" w:cstheme="minorBidi"/>
          <w:noProof/>
          <w:sz w:val="22"/>
          <w:szCs w:val="22"/>
        </w:rPr>
      </w:pPr>
      <w:hyperlink w:anchor="_Toc333413746" w:history="1">
        <w:r w:rsidR="00E77CA6" w:rsidRPr="004953CE">
          <w:rPr>
            <w:rStyle w:val="Hyperlink"/>
            <w:noProof/>
          </w:rPr>
          <w:t>5.8.3</w:t>
        </w:r>
        <w:r w:rsidR="00E77CA6">
          <w:rPr>
            <w:rFonts w:asciiTheme="minorHAnsi" w:eastAsiaTheme="minorEastAsia" w:hAnsiTheme="minorHAnsi" w:cstheme="minorBidi"/>
            <w:noProof/>
            <w:sz w:val="22"/>
            <w:szCs w:val="22"/>
          </w:rPr>
          <w:tab/>
        </w:r>
        <w:r w:rsidR="00E77CA6" w:rsidRPr="004953CE">
          <w:rPr>
            <w:rStyle w:val="Hyperlink"/>
            <w:noProof/>
          </w:rPr>
          <w:t>String Types</w:t>
        </w:r>
        <w:r w:rsidR="00E77CA6">
          <w:rPr>
            <w:noProof/>
            <w:webHidden/>
          </w:rPr>
          <w:tab/>
        </w:r>
        <w:r w:rsidR="00E77CA6">
          <w:rPr>
            <w:noProof/>
            <w:webHidden/>
          </w:rPr>
          <w:fldChar w:fldCharType="begin"/>
        </w:r>
        <w:r w:rsidR="00E77CA6">
          <w:rPr>
            <w:noProof/>
            <w:webHidden/>
          </w:rPr>
          <w:instrText xml:space="preserve"> PAGEREF _Toc333413746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67285170" w14:textId="77777777" w:rsidR="00E77CA6" w:rsidRDefault="00D37343" w:rsidP="00830077">
      <w:pPr>
        <w:pStyle w:val="TOC3"/>
        <w:rPr>
          <w:rFonts w:asciiTheme="minorHAnsi" w:eastAsiaTheme="minorEastAsia" w:hAnsiTheme="minorHAnsi" w:cstheme="minorBidi"/>
          <w:noProof/>
          <w:sz w:val="22"/>
          <w:szCs w:val="22"/>
        </w:rPr>
      </w:pPr>
      <w:hyperlink w:anchor="_Toc333413747" w:history="1">
        <w:r w:rsidR="00E77CA6" w:rsidRPr="004953CE">
          <w:rPr>
            <w:rStyle w:val="Hyperlink"/>
            <w:noProof/>
          </w:rPr>
          <w:t>5.8.4</w:t>
        </w:r>
        <w:r w:rsidR="00E77CA6">
          <w:rPr>
            <w:rFonts w:asciiTheme="minorHAnsi" w:eastAsiaTheme="minorEastAsia" w:hAnsiTheme="minorHAnsi" w:cstheme="minorBidi"/>
            <w:noProof/>
            <w:sz w:val="22"/>
            <w:szCs w:val="22"/>
          </w:rPr>
          <w:tab/>
        </w:r>
        <w:r w:rsidR="00E77CA6" w:rsidRPr="004953CE">
          <w:rPr>
            <w:rStyle w:val="Hyperlink"/>
            <w:noProof/>
          </w:rPr>
          <w:t>The Opaque Types</w:t>
        </w:r>
        <w:r w:rsidR="00E77CA6">
          <w:rPr>
            <w:noProof/>
            <w:webHidden/>
          </w:rPr>
          <w:tab/>
        </w:r>
        <w:r w:rsidR="00E77CA6">
          <w:rPr>
            <w:noProof/>
            <w:webHidden/>
          </w:rPr>
          <w:fldChar w:fldCharType="begin"/>
        </w:r>
        <w:r w:rsidR="00E77CA6">
          <w:rPr>
            <w:noProof/>
            <w:webHidden/>
          </w:rPr>
          <w:instrText xml:space="preserve"> PAGEREF _Toc333413747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10C93418" w14:textId="77777777" w:rsidR="00E77CA6" w:rsidRDefault="00D37343" w:rsidP="004E2D7A">
      <w:pPr>
        <w:pStyle w:val="TOC3"/>
        <w:rPr>
          <w:rFonts w:asciiTheme="minorHAnsi" w:eastAsiaTheme="minorEastAsia" w:hAnsiTheme="minorHAnsi" w:cstheme="minorBidi"/>
          <w:noProof/>
          <w:sz w:val="22"/>
          <w:szCs w:val="22"/>
        </w:rPr>
      </w:pPr>
      <w:hyperlink w:anchor="_Toc333413748" w:history="1">
        <w:r w:rsidR="00E77CA6" w:rsidRPr="004953CE">
          <w:rPr>
            <w:rStyle w:val="Hyperlink"/>
            <w:noProof/>
          </w:rPr>
          <w:t>5.8.5</w:t>
        </w:r>
        <w:r w:rsidR="00E77CA6">
          <w:rPr>
            <w:rFonts w:asciiTheme="minorHAnsi" w:eastAsiaTheme="minorEastAsia" w:hAnsiTheme="minorHAnsi" w:cstheme="minorBidi"/>
            <w:noProof/>
            <w:sz w:val="22"/>
            <w:szCs w:val="22"/>
          </w:rPr>
          <w:tab/>
        </w:r>
        <w:r w:rsidR="00E77CA6" w:rsidRPr="004953CE">
          <w:rPr>
            <w:rStyle w:val="Hyperlink"/>
            <w:noProof/>
          </w:rPr>
          <w:t>A Note Regarding Implementation of the Atomic Types</w:t>
        </w:r>
        <w:r w:rsidR="00E77CA6">
          <w:rPr>
            <w:noProof/>
            <w:webHidden/>
          </w:rPr>
          <w:tab/>
        </w:r>
        <w:r w:rsidR="00E77CA6">
          <w:rPr>
            <w:noProof/>
            <w:webHidden/>
          </w:rPr>
          <w:fldChar w:fldCharType="begin"/>
        </w:r>
        <w:r w:rsidR="00E77CA6">
          <w:rPr>
            <w:noProof/>
            <w:webHidden/>
          </w:rPr>
          <w:instrText xml:space="preserve"> PAGEREF _Toc333413748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11E0409B" w14:textId="77777777" w:rsidR="00E77CA6" w:rsidRDefault="00D37343" w:rsidP="004E2D7A">
      <w:pPr>
        <w:pStyle w:val="TOC2"/>
        <w:rPr>
          <w:rFonts w:asciiTheme="minorHAnsi" w:eastAsiaTheme="minorEastAsia" w:hAnsiTheme="minorHAnsi" w:cstheme="minorBidi"/>
          <w:noProof/>
          <w:sz w:val="22"/>
          <w:szCs w:val="22"/>
        </w:rPr>
        <w:pPrChange w:id="126" w:author="Author">
          <w:pPr>
            <w:pStyle w:val="TOC2"/>
            <w:tabs>
              <w:tab w:val="left" w:pos="960"/>
              <w:tab w:val="right" w:leader="dot" w:pos="9350"/>
            </w:tabs>
          </w:pPr>
        </w:pPrChange>
      </w:pPr>
      <w:r>
        <w:fldChar w:fldCharType="begin"/>
      </w:r>
      <w:r>
        <w:instrText xml:space="preserve"> HYPERLINK \l "_Toc333413749" </w:instrText>
      </w:r>
      <w:r>
        <w:fldChar w:fldCharType="separate"/>
      </w:r>
      <w:r w:rsidR="00E77CA6" w:rsidRPr="004953CE">
        <w:rPr>
          <w:rStyle w:val="Hyperlink"/>
          <w:noProof/>
        </w:rPr>
        <w:t>5.9</w:t>
      </w:r>
      <w:r w:rsidR="00E77CA6">
        <w:rPr>
          <w:rFonts w:asciiTheme="minorHAnsi" w:eastAsiaTheme="minorEastAsia" w:hAnsiTheme="minorHAnsi" w:cstheme="minorBidi"/>
          <w:noProof/>
          <w:sz w:val="22"/>
          <w:szCs w:val="22"/>
        </w:rPr>
        <w:tab/>
      </w:r>
      <w:r w:rsidR="00E77CA6" w:rsidRPr="004953CE">
        <w:rPr>
          <w:rStyle w:val="Hyperlink"/>
          <w:noProof/>
        </w:rPr>
        <w:t>Container Types</w:t>
      </w:r>
      <w:r w:rsidR="00E77CA6">
        <w:rPr>
          <w:noProof/>
          <w:webHidden/>
        </w:rPr>
        <w:tab/>
      </w:r>
      <w:r w:rsidR="00E77CA6">
        <w:rPr>
          <w:noProof/>
          <w:webHidden/>
        </w:rPr>
        <w:fldChar w:fldCharType="begin"/>
      </w:r>
      <w:r w:rsidR="00E77CA6">
        <w:rPr>
          <w:noProof/>
          <w:webHidden/>
        </w:rPr>
        <w:instrText xml:space="preserve"> PAGEREF _Toc333413749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r>
        <w:rPr>
          <w:noProof/>
        </w:rPr>
        <w:fldChar w:fldCharType="end"/>
      </w:r>
    </w:p>
    <w:p w14:paraId="631B4383" w14:textId="77777777" w:rsidR="00E77CA6" w:rsidRDefault="00D37343" w:rsidP="00830077">
      <w:pPr>
        <w:pStyle w:val="TOC3"/>
        <w:rPr>
          <w:rFonts w:asciiTheme="minorHAnsi" w:eastAsiaTheme="minorEastAsia" w:hAnsiTheme="minorHAnsi" w:cstheme="minorBidi"/>
          <w:noProof/>
          <w:sz w:val="22"/>
          <w:szCs w:val="22"/>
        </w:rPr>
      </w:pPr>
      <w:hyperlink w:anchor="_Toc333413750" w:history="1">
        <w:r w:rsidR="00E77CA6" w:rsidRPr="004953CE">
          <w:rPr>
            <w:rStyle w:val="Hyperlink"/>
            <w:noProof/>
          </w:rPr>
          <w:t>5.9.1</w:t>
        </w:r>
        <w:r w:rsidR="00E77CA6">
          <w:rPr>
            <w:rFonts w:asciiTheme="minorHAnsi" w:eastAsiaTheme="minorEastAsia" w:hAnsiTheme="minorHAnsi" w:cstheme="minorBidi"/>
            <w:noProof/>
            <w:sz w:val="22"/>
            <w:szCs w:val="22"/>
          </w:rPr>
          <w:tab/>
        </w:r>
        <w:r w:rsidR="00E77CA6" w:rsidRPr="004953CE">
          <w:rPr>
            <w:rStyle w:val="Hyperlink"/>
            <w:noProof/>
          </w:rPr>
          <w:t>The Structure Type.</w:t>
        </w:r>
        <w:r w:rsidR="00E77CA6">
          <w:rPr>
            <w:noProof/>
            <w:webHidden/>
          </w:rPr>
          <w:tab/>
        </w:r>
        <w:r w:rsidR="00E77CA6">
          <w:rPr>
            <w:noProof/>
            <w:webHidden/>
          </w:rPr>
          <w:fldChar w:fldCharType="begin"/>
        </w:r>
        <w:r w:rsidR="00E77CA6">
          <w:rPr>
            <w:noProof/>
            <w:webHidden/>
          </w:rPr>
          <w:instrText xml:space="preserve"> PAGEREF _Toc333413750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27F9E430" w14:textId="77777777" w:rsidR="00E77CA6" w:rsidRDefault="00D37343" w:rsidP="004E2D7A">
      <w:pPr>
        <w:pStyle w:val="TOC2"/>
        <w:rPr>
          <w:rFonts w:asciiTheme="minorHAnsi" w:eastAsiaTheme="minorEastAsia" w:hAnsiTheme="minorHAnsi" w:cstheme="minorBidi"/>
          <w:noProof/>
          <w:sz w:val="22"/>
          <w:szCs w:val="22"/>
        </w:rPr>
        <w:pPrChange w:id="127" w:author="Author">
          <w:pPr>
            <w:pStyle w:val="TOC2"/>
            <w:tabs>
              <w:tab w:val="left" w:pos="960"/>
              <w:tab w:val="right" w:leader="dot" w:pos="9350"/>
            </w:tabs>
          </w:pPr>
        </w:pPrChange>
      </w:pPr>
      <w:r>
        <w:fldChar w:fldCharType="begin"/>
      </w:r>
      <w:r>
        <w:instrText xml:space="preserve"> HYPERLINK \l "_Toc333413751" </w:instrText>
      </w:r>
      <w:r>
        <w:fldChar w:fldCharType="separate"/>
      </w:r>
      <w:r w:rsidR="00E77CA6" w:rsidRPr="004953CE">
        <w:rPr>
          <w:rStyle w:val="Hyperlink"/>
          <w:noProof/>
        </w:rPr>
        <w:t>5.10</w:t>
      </w:r>
      <w:r w:rsidR="00E77CA6">
        <w:rPr>
          <w:rFonts w:asciiTheme="minorHAnsi" w:eastAsiaTheme="minorEastAsia" w:hAnsiTheme="minorHAnsi" w:cstheme="minorBidi"/>
          <w:noProof/>
          <w:sz w:val="22"/>
          <w:szCs w:val="22"/>
        </w:rPr>
        <w:tab/>
      </w:r>
      <w:r w:rsidR="00E77CA6" w:rsidRPr="004953CE">
        <w:rPr>
          <w:rStyle w:val="Hyperlink"/>
          <w:noProof/>
        </w:rPr>
        <w:t>Variables</w:t>
      </w:r>
      <w:r w:rsidR="00E77CA6">
        <w:rPr>
          <w:noProof/>
          <w:webHidden/>
        </w:rPr>
        <w:tab/>
      </w:r>
      <w:r w:rsidR="00E77CA6">
        <w:rPr>
          <w:noProof/>
          <w:webHidden/>
        </w:rPr>
        <w:fldChar w:fldCharType="begin"/>
      </w:r>
      <w:r w:rsidR="00E77CA6">
        <w:rPr>
          <w:noProof/>
          <w:webHidden/>
        </w:rPr>
        <w:instrText xml:space="preserve"> PAGEREF _Toc333413751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r>
        <w:rPr>
          <w:noProof/>
        </w:rPr>
        <w:fldChar w:fldCharType="end"/>
      </w:r>
    </w:p>
    <w:p w14:paraId="38B3D8FC" w14:textId="77777777" w:rsidR="00E77CA6" w:rsidRDefault="00D37343" w:rsidP="00830077">
      <w:pPr>
        <w:pStyle w:val="TOC3"/>
        <w:rPr>
          <w:rFonts w:asciiTheme="minorHAnsi" w:eastAsiaTheme="minorEastAsia" w:hAnsiTheme="minorHAnsi" w:cstheme="minorBidi"/>
          <w:noProof/>
          <w:sz w:val="22"/>
          <w:szCs w:val="22"/>
        </w:rPr>
      </w:pPr>
      <w:hyperlink w:anchor="_Toc333413752" w:history="1">
        <w:r w:rsidR="00E77CA6" w:rsidRPr="004953CE">
          <w:rPr>
            <w:rStyle w:val="Hyperlink"/>
            <w:noProof/>
          </w:rPr>
          <w:t>5.10.1</w:t>
        </w:r>
        <w:r w:rsidR="00E77CA6">
          <w:rPr>
            <w:rFonts w:asciiTheme="minorHAnsi" w:eastAsiaTheme="minorEastAsia" w:hAnsiTheme="minorHAnsi" w:cstheme="minorBidi"/>
            <w:noProof/>
            <w:sz w:val="22"/>
            <w:szCs w:val="22"/>
          </w:rPr>
          <w:tab/>
        </w:r>
        <w:r w:rsidR="00E77CA6" w:rsidRPr="004953CE">
          <w:rPr>
            <w:rStyle w:val="Hyperlink"/>
            <w:noProof/>
          </w:rPr>
          <w:t>Arra</w:t>
        </w:r>
        <w:r w:rsidR="00E77CA6" w:rsidRPr="004953CE">
          <w:rPr>
            <w:rStyle w:val="Hyperlink"/>
            <w:noProof/>
          </w:rPr>
          <w:t>y</w:t>
        </w:r>
        <w:r w:rsidR="00E77CA6" w:rsidRPr="004953CE">
          <w:rPr>
            <w:rStyle w:val="Hyperlink"/>
            <w:noProof/>
          </w:rPr>
          <w:t>s</w:t>
        </w:r>
        <w:r w:rsidR="00E77CA6">
          <w:rPr>
            <w:noProof/>
            <w:webHidden/>
          </w:rPr>
          <w:tab/>
        </w:r>
        <w:r w:rsidR="00E77CA6">
          <w:rPr>
            <w:noProof/>
            <w:webHidden/>
          </w:rPr>
          <w:fldChar w:fldCharType="begin"/>
        </w:r>
        <w:r w:rsidR="00E77CA6">
          <w:rPr>
            <w:noProof/>
            <w:webHidden/>
          </w:rPr>
          <w:instrText xml:space="preserve"> PAGEREF _Toc333413752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66980353" w14:textId="77777777" w:rsidR="00E77CA6" w:rsidRDefault="00D37343" w:rsidP="00830077">
      <w:pPr>
        <w:pStyle w:val="TOC3"/>
        <w:rPr>
          <w:rFonts w:asciiTheme="minorHAnsi" w:eastAsiaTheme="minorEastAsia" w:hAnsiTheme="minorHAnsi" w:cstheme="minorBidi"/>
          <w:noProof/>
          <w:sz w:val="22"/>
          <w:szCs w:val="22"/>
        </w:rPr>
      </w:pPr>
      <w:hyperlink w:anchor="_Toc333413753" w:history="1">
        <w:r w:rsidR="00E77CA6" w:rsidRPr="004953CE">
          <w:rPr>
            <w:rStyle w:val="Hyperlink"/>
            <w:noProof/>
          </w:rPr>
          <w:t>5.10.2</w:t>
        </w:r>
        <w:r w:rsidR="00E77CA6">
          <w:rPr>
            <w:rFonts w:asciiTheme="minorHAnsi" w:eastAsiaTheme="minorEastAsia" w:hAnsiTheme="minorHAnsi" w:cstheme="minorBidi"/>
            <w:noProof/>
            <w:sz w:val="22"/>
            <w:szCs w:val="22"/>
          </w:rPr>
          <w:tab/>
        </w:r>
        <w:r w:rsidR="00E77CA6" w:rsidRPr="004953CE">
          <w:rPr>
            <w:rStyle w:val="Hyperlink"/>
            <w:noProof/>
          </w:rPr>
          <w:t>Simple Variables</w:t>
        </w:r>
        <w:r w:rsidR="00E77CA6">
          <w:rPr>
            <w:noProof/>
            <w:webHidden/>
          </w:rPr>
          <w:tab/>
        </w:r>
        <w:r w:rsidR="00E77CA6">
          <w:rPr>
            <w:noProof/>
            <w:webHidden/>
          </w:rPr>
          <w:fldChar w:fldCharType="begin"/>
        </w:r>
        <w:r w:rsidR="00E77CA6">
          <w:rPr>
            <w:noProof/>
            <w:webHidden/>
          </w:rPr>
          <w:instrText xml:space="preserve"> PAGEREF _Toc333413753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70C487CD" w14:textId="77777777" w:rsidR="00E77CA6" w:rsidRDefault="00D37343" w:rsidP="00830077">
      <w:pPr>
        <w:pStyle w:val="TOC3"/>
        <w:rPr>
          <w:rFonts w:asciiTheme="minorHAnsi" w:eastAsiaTheme="minorEastAsia" w:hAnsiTheme="minorHAnsi" w:cstheme="minorBidi"/>
          <w:noProof/>
          <w:sz w:val="22"/>
          <w:szCs w:val="22"/>
        </w:rPr>
      </w:pPr>
      <w:hyperlink w:anchor="_Toc333413754" w:history="1">
        <w:r w:rsidR="00E77CA6" w:rsidRPr="004953CE">
          <w:rPr>
            <w:rStyle w:val="Hyperlink"/>
            <w:noProof/>
          </w:rPr>
          <w:t>5.10.3</w:t>
        </w:r>
        <w:r w:rsidR="00E77CA6">
          <w:rPr>
            <w:rFonts w:asciiTheme="minorHAnsi" w:eastAsiaTheme="minorEastAsia" w:hAnsiTheme="minorHAnsi" w:cstheme="minorBidi"/>
            <w:noProof/>
            <w:sz w:val="22"/>
            <w:szCs w:val="22"/>
          </w:rPr>
          <w:tab/>
        </w:r>
        <w:r w:rsidR="00E77CA6" w:rsidRPr="004953CE">
          <w:rPr>
            <w:rStyle w:val="Hyperlink"/>
            <w:noProof/>
          </w:rPr>
          <w:t>Dimension Ordering.</w:t>
        </w:r>
        <w:r w:rsidR="00E77CA6">
          <w:rPr>
            <w:noProof/>
            <w:webHidden/>
          </w:rPr>
          <w:tab/>
        </w:r>
        <w:r w:rsidR="00E77CA6">
          <w:rPr>
            <w:noProof/>
            <w:webHidden/>
          </w:rPr>
          <w:fldChar w:fldCharType="begin"/>
        </w:r>
        <w:r w:rsidR="00E77CA6">
          <w:rPr>
            <w:noProof/>
            <w:webHidden/>
          </w:rPr>
          <w:instrText xml:space="preserve"> PAGEREF _Toc333413754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14:paraId="3E9ABEF4" w14:textId="77777777" w:rsidR="00E77CA6" w:rsidRDefault="00D37343" w:rsidP="00830077">
      <w:pPr>
        <w:pStyle w:val="TOC3"/>
        <w:rPr>
          <w:rFonts w:asciiTheme="minorHAnsi" w:eastAsiaTheme="minorEastAsia" w:hAnsiTheme="minorHAnsi" w:cstheme="minorBidi"/>
          <w:noProof/>
          <w:sz w:val="22"/>
          <w:szCs w:val="22"/>
        </w:rPr>
      </w:pPr>
      <w:hyperlink w:anchor="_Toc333413755" w:history="1">
        <w:r w:rsidR="00E77CA6" w:rsidRPr="004953CE">
          <w:rPr>
            <w:rStyle w:val="Hyperlink"/>
            <w:noProof/>
          </w:rPr>
          <w:t>5.10.4</w:t>
        </w:r>
        <w:r w:rsidR="00E77CA6">
          <w:rPr>
            <w:rFonts w:asciiTheme="minorHAnsi" w:eastAsiaTheme="minorEastAsia" w:hAnsiTheme="minorHAnsi" w:cstheme="minorBidi"/>
            <w:noProof/>
            <w:sz w:val="22"/>
            <w:szCs w:val="22"/>
          </w:rPr>
          <w:tab/>
        </w:r>
        <w:r w:rsidR="00E77CA6" w:rsidRPr="004953CE">
          <w:rPr>
            <w:rStyle w:val="Hyperlink"/>
            <w:noProof/>
          </w:rPr>
          <w:t>Structure Variables</w:t>
        </w:r>
        <w:r w:rsidR="00E77CA6">
          <w:rPr>
            <w:noProof/>
            <w:webHidden/>
          </w:rPr>
          <w:tab/>
        </w:r>
        <w:r w:rsidR="00E77CA6">
          <w:rPr>
            <w:noProof/>
            <w:webHidden/>
          </w:rPr>
          <w:fldChar w:fldCharType="begin"/>
        </w:r>
        <w:r w:rsidR="00E77CA6">
          <w:rPr>
            <w:noProof/>
            <w:webHidden/>
          </w:rPr>
          <w:instrText xml:space="preserve"> PAGEREF _Toc333413755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14:paraId="519C7DAB" w14:textId="77777777" w:rsidR="00E77CA6" w:rsidRDefault="00D37343" w:rsidP="004E2D7A">
      <w:pPr>
        <w:pStyle w:val="TOC3"/>
        <w:rPr>
          <w:rFonts w:asciiTheme="minorHAnsi" w:eastAsiaTheme="minorEastAsia" w:hAnsiTheme="minorHAnsi" w:cstheme="minorBidi"/>
          <w:noProof/>
          <w:sz w:val="22"/>
          <w:szCs w:val="22"/>
        </w:rPr>
      </w:pPr>
      <w:hyperlink w:anchor="_Toc333413756" w:history="1">
        <w:r w:rsidR="00E77CA6" w:rsidRPr="004953CE">
          <w:rPr>
            <w:rStyle w:val="Hyperlink"/>
            <w:noProof/>
          </w:rPr>
          <w:t>5.10.5</w:t>
        </w:r>
        <w:r w:rsidR="00E77CA6">
          <w:rPr>
            <w:rFonts w:asciiTheme="minorHAnsi" w:eastAsiaTheme="minorEastAsia" w:hAnsiTheme="minorHAnsi" w:cstheme="minorBidi"/>
            <w:noProof/>
            <w:sz w:val="22"/>
            <w:szCs w:val="22"/>
          </w:rPr>
          <w:tab/>
        </w:r>
        <w:r w:rsidR="00E77CA6" w:rsidRPr="004953CE">
          <w:rPr>
            <w:rStyle w:val="Hyperlink"/>
            <w:noProof/>
          </w:rPr>
          <w:t>Coverage Variables and Maps</w:t>
        </w:r>
        <w:r w:rsidR="00E77CA6">
          <w:rPr>
            <w:noProof/>
            <w:webHidden/>
          </w:rPr>
          <w:tab/>
        </w:r>
        <w:r w:rsidR="00E77CA6">
          <w:rPr>
            <w:noProof/>
            <w:webHidden/>
          </w:rPr>
          <w:fldChar w:fldCharType="begin"/>
        </w:r>
        <w:r w:rsidR="00E77CA6">
          <w:rPr>
            <w:noProof/>
            <w:webHidden/>
          </w:rPr>
          <w:instrText xml:space="preserve"> PAGEREF _Toc333413756 \h </w:instrText>
        </w:r>
        <w:r w:rsidR="00E77CA6">
          <w:rPr>
            <w:noProof/>
            <w:webHidden/>
          </w:rPr>
        </w:r>
        <w:r w:rsidR="00E77CA6">
          <w:rPr>
            <w:noProof/>
            <w:webHidden/>
          </w:rPr>
          <w:fldChar w:fldCharType="separate"/>
        </w:r>
        <w:r w:rsidR="00E77CA6">
          <w:rPr>
            <w:noProof/>
            <w:webHidden/>
          </w:rPr>
          <w:t>15</w:t>
        </w:r>
        <w:r w:rsidR="00E77CA6">
          <w:rPr>
            <w:noProof/>
            <w:webHidden/>
          </w:rPr>
          <w:fldChar w:fldCharType="end"/>
        </w:r>
      </w:hyperlink>
    </w:p>
    <w:p w14:paraId="7B8DD997" w14:textId="77777777" w:rsidR="00E77CA6" w:rsidRDefault="00D37343" w:rsidP="004E2D7A">
      <w:pPr>
        <w:pStyle w:val="TOC2"/>
        <w:rPr>
          <w:rFonts w:asciiTheme="minorHAnsi" w:eastAsiaTheme="minorEastAsia" w:hAnsiTheme="minorHAnsi" w:cstheme="minorBidi"/>
          <w:noProof/>
          <w:sz w:val="22"/>
          <w:szCs w:val="22"/>
        </w:rPr>
        <w:pPrChange w:id="128" w:author="Author">
          <w:pPr>
            <w:pStyle w:val="TOC2"/>
            <w:tabs>
              <w:tab w:val="left" w:pos="960"/>
              <w:tab w:val="right" w:leader="dot" w:pos="9350"/>
            </w:tabs>
          </w:pPr>
        </w:pPrChange>
      </w:pPr>
      <w:r>
        <w:fldChar w:fldCharType="begin"/>
      </w:r>
      <w:r>
        <w:instrText xml:space="preserve"> HYPERLINK \l "_Toc333413757" </w:instrText>
      </w:r>
      <w:r>
        <w:fldChar w:fldCharType="separate"/>
      </w:r>
      <w:r w:rsidR="00E77CA6" w:rsidRPr="004953CE">
        <w:rPr>
          <w:rStyle w:val="Hyperlink"/>
          <w:noProof/>
        </w:rPr>
        <w:t>5.11</w:t>
      </w:r>
      <w:r w:rsidR="00E77CA6">
        <w:rPr>
          <w:rFonts w:asciiTheme="minorHAnsi" w:eastAsiaTheme="minorEastAsia" w:hAnsiTheme="minorHAnsi" w:cstheme="minorBidi"/>
          <w:noProof/>
          <w:sz w:val="22"/>
          <w:szCs w:val="22"/>
        </w:rPr>
        <w:tab/>
      </w:r>
      <w:r w:rsidR="00E77CA6" w:rsidRPr="004953CE">
        <w:rPr>
          <w:rStyle w:val="Hyperlink"/>
          <w:noProof/>
        </w:rPr>
        <w:t>Attributes and Arbitrary XML</w:t>
      </w:r>
      <w:r w:rsidR="00E77CA6">
        <w:rPr>
          <w:noProof/>
          <w:webHidden/>
        </w:rPr>
        <w:tab/>
      </w:r>
      <w:r w:rsidR="00E77CA6">
        <w:rPr>
          <w:noProof/>
          <w:webHidden/>
        </w:rPr>
        <w:fldChar w:fldCharType="begin"/>
      </w:r>
      <w:r w:rsidR="00E77CA6">
        <w:rPr>
          <w:noProof/>
          <w:webHidden/>
        </w:rPr>
        <w:instrText xml:space="preserve"> PAGEREF _Toc333413757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r>
        <w:rPr>
          <w:noProof/>
        </w:rPr>
        <w:fldChar w:fldCharType="end"/>
      </w:r>
    </w:p>
    <w:p w14:paraId="0BE17935" w14:textId="77777777" w:rsidR="00E77CA6" w:rsidRDefault="00D37343" w:rsidP="00830077">
      <w:pPr>
        <w:pStyle w:val="TOC3"/>
        <w:rPr>
          <w:rFonts w:asciiTheme="minorHAnsi" w:eastAsiaTheme="minorEastAsia" w:hAnsiTheme="minorHAnsi" w:cstheme="minorBidi"/>
          <w:noProof/>
          <w:sz w:val="22"/>
          <w:szCs w:val="22"/>
        </w:rPr>
      </w:pPr>
      <w:hyperlink w:anchor="_Toc333413758" w:history="1">
        <w:r w:rsidR="00E77CA6" w:rsidRPr="004953CE">
          <w:rPr>
            <w:rStyle w:val="Hyperlink"/>
            <w:noProof/>
          </w:rPr>
          <w:t>5.11.1</w:t>
        </w:r>
        <w:r w:rsidR="00E77CA6">
          <w:rPr>
            <w:rFonts w:asciiTheme="minorHAnsi" w:eastAsiaTheme="minorEastAsia" w:hAnsiTheme="minorHAnsi" w:cstheme="minorBidi"/>
            <w:noProof/>
            <w:sz w:val="22"/>
            <w:szCs w:val="22"/>
          </w:rPr>
          <w:tab/>
        </w:r>
        <w:r w:rsidR="00E77CA6" w:rsidRPr="004953CE">
          <w:rPr>
            <w:rStyle w:val="Hyperlink"/>
            <w:noProof/>
          </w:rPr>
          <w:t>Attributes</w:t>
        </w:r>
        <w:r w:rsidR="00E77CA6">
          <w:rPr>
            <w:noProof/>
            <w:webHidden/>
          </w:rPr>
          <w:tab/>
        </w:r>
        <w:r w:rsidR="00E77CA6">
          <w:rPr>
            <w:noProof/>
            <w:webHidden/>
          </w:rPr>
          <w:fldChar w:fldCharType="begin"/>
        </w:r>
        <w:r w:rsidR="00E77CA6">
          <w:rPr>
            <w:noProof/>
            <w:webHidden/>
          </w:rPr>
          <w:instrText xml:space="preserve"> PAGEREF _Toc333413758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hyperlink>
    </w:p>
    <w:p w14:paraId="63F3A9C3" w14:textId="77777777" w:rsidR="00E77CA6" w:rsidRDefault="00D37343" w:rsidP="00830077">
      <w:pPr>
        <w:pStyle w:val="TOC3"/>
        <w:rPr>
          <w:rFonts w:asciiTheme="minorHAnsi" w:eastAsiaTheme="minorEastAsia" w:hAnsiTheme="minorHAnsi" w:cstheme="minorBidi"/>
          <w:noProof/>
          <w:sz w:val="22"/>
          <w:szCs w:val="22"/>
        </w:rPr>
      </w:pPr>
      <w:hyperlink w:anchor="_Toc333413759" w:history="1">
        <w:r w:rsidR="00E77CA6" w:rsidRPr="004953CE">
          <w:rPr>
            <w:rStyle w:val="Hyperlink"/>
            <w:noProof/>
          </w:rPr>
          <w:t>5.11.2</w:t>
        </w:r>
        <w:r w:rsidR="00E77CA6">
          <w:rPr>
            <w:rFonts w:asciiTheme="minorHAnsi" w:eastAsiaTheme="minorEastAsia" w:hAnsiTheme="minorHAnsi" w:cstheme="minorBidi"/>
            <w:noProof/>
            <w:sz w:val="22"/>
            <w:szCs w:val="22"/>
          </w:rPr>
          <w:tab/>
        </w:r>
        <w:r w:rsidR="00E77CA6" w:rsidRPr="004953CE">
          <w:rPr>
            <w:rStyle w:val="Hyperlink"/>
            <w:noProof/>
          </w:rPr>
          <w:t>Arbitrary XML content</w:t>
        </w:r>
        <w:r w:rsidR="00E77CA6">
          <w:rPr>
            <w:noProof/>
            <w:webHidden/>
          </w:rPr>
          <w:tab/>
        </w:r>
        <w:r w:rsidR="00E77CA6">
          <w:rPr>
            <w:noProof/>
            <w:webHidden/>
          </w:rPr>
          <w:fldChar w:fldCharType="begin"/>
        </w:r>
        <w:r w:rsidR="00E77CA6">
          <w:rPr>
            <w:noProof/>
            <w:webHidden/>
          </w:rPr>
          <w:instrText xml:space="preserve"> PAGEREF _Toc333413759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15C490EF" w14:textId="77777777" w:rsidR="00E77CA6" w:rsidRDefault="00D37343" w:rsidP="00830077">
      <w:pPr>
        <w:pStyle w:val="TOC3"/>
        <w:rPr>
          <w:rFonts w:asciiTheme="minorHAnsi" w:eastAsiaTheme="minorEastAsia" w:hAnsiTheme="minorHAnsi" w:cstheme="minorBidi"/>
          <w:noProof/>
          <w:sz w:val="22"/>
          <w:szCs w:val="22"/>
        </w:rPr>
      </w:pPr>
      <w:hyperlink w:anchor="_Toc333413760" w:history="1">
        <w:r w:rsidR="00E77CA6" w:rsidRPr="004953CE">
          <w:rPr>
            <w:rStyle w:val="Hyperlink"/>
            <w:noProof/>
          </w:rPr>
          <w:t>5.11.3</w:t>
        </w:r>
        <w:r w:rsidR="00E77CA6">
          <w:rPr>
            <w:rFonts w:asciiTheme="minorHAnsi" w:eastAsiaTheme="minorEastAsia" w:hAnsiTheme="minorHAnsi" w:cstheme="minorBidi"/>
            <w:noProof/>
            <w:sz w:val="22"/>
            <w:szCs w:val="22"/>
          </w:rPr>
          <w:tab/>
        </w:r>
        <w:r w:rsidR="00E77CA6" w:rsidRPr="004953CE">
          <w:rPr>
            <w:rStyle w:val="Hyperlink"/>
            <w:noProof/>
          </w:rPr>
          <w:t>Attribute and OtherXML Specification and Placement</w:t>
        </w:r>
        <w:r w:rsidR="00E77CA6">
          <w:rPr>
            <w:noProof/>
            <w:webHidden/>
          </w:rPr>
          <w:tab/>
        </w:r>
        <w:r w:rsidR="00E77CA6">
          <w:rPr>
            <w:noProof/>
            <w:webHidden/>
          </w:rPr>
          <w:fldChar w:fldCharType="begin"/>
        </w:r>
        <w:r w:rsidR="00E77CA6">
          <w:rPr>
            <w:noProof/>
            <w:webHidden/>
          </w:rPr>
          <w:instrText xml:space="preserve"> PAGEREF _Toc333413760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30F8D44D" w14:textId="77777777" w:rsidR="00E77CA6" w:rsidRDefault="00D37343" w:rsidP="004E2D7A">
      <w:pPr>
        <w:pStyle w:val="TOC2"/>
        <w:rPr>
          <w:rFonts w:asciiTheme="minorHAnsi" w:eastAsiaTheme="minorEastAsia" w:hAnsiTheme="minorHAnsi" w:cstheme="minorBidi"/>
          <w:noProof/>
          <w:sz w:val="22"/>
          <w:szCs w:val="22"/>
        </w:rPr>
        <w:pPrChange w:id="129" w:author="Author">
          <w:pPr>
            <w:pStyle w:val="TOC2"/>
            <w:tabs>
              <w:tab w:val="left" w:pos="960"/>
              <w:tab w:val="right" w:leader="dot" w:pos="9350"/>
            </w:tabs>
          </w:pPr>
        </w:pPrChange>
      </w:pPr>
      <w:r>
        <w:fldChar w:fldCharType="begin"/>
      </w:r>
      <w:r>
        <w:instrText xml:space="preserve"> HYPERLINK \l "_Toc333413761" </w:instrText>
      </w:r>
      <w:r>
        <w:fldChar w:fldCharType="separate"/>
      </w:r>
      <w:r w:rsidR="00E77CA6" w:rsidRPr="004953CE">
        <w:rPr>
          <w:rStyle w:val="Hyperlink"/>
          <w:noProof/>
        </w:rPr>
        <w:t>5.12</w:t>
      </w:r>
      <w:r w:rsidR="00E77CA6">
        <w:rPr>
          <w:rFonts w:asciiTheme="minorHAnsi" w:eastAsiaTheme="minorEastAsia" w:hAnsiTheme="minorHAnsi" w:cstheme="minorBidi"/>
          <w:noProof/>
          <w:sz w:val="22"/>
          <w:szCs w:val="22"/>
        </w:rPr>
        <w:tab/>
      </w:r>
      <w:r w:rsidR="00E77CA6" w:rsidRPr="004953CE">
        <w:rPr>
          <w:rStyle w:val="Hyperlink"/>
          <w:noProof/>
        </w:rPr>
        <w:t>Namespaces</w:t>
      </w:r>
      <w:r w:rsidR="00E77CA6">
        <w:rPr>
          <w:noProof/>
          <w:webHidden/>
        </w:rPr>
        <w:tab/>
      </w:r>
      <w:r w:rsidR="00E77CA6">
        <w:rPr>
          <w:noProof/>
          <w:webHidden/>
        </w:rPr>
        <w:fldChar w:fldCharType="begin"/>
      </w:r>
      <w:r w:rsidR="00E77CA6">
        <w:rPr>
          <w:noProof/>
          <w:webHidden/>
        </w:rPr>
        <w:instrText xml:space="preserve"> PAGEREF _Toc333413761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r>
        <w:rPr>
          <w:noProof/>
        </w:rPr>
        <w:fldChar w:fldCharType="end"/>
      </w:r>
    </w:p>
    <w:p w14:paraId="54F55FA5" w14:textId="77777777" w:rsidR="00E77CA6" w:rsidRDefault="00D37343" w:rsidP="00830077">
      <w:pPr>
        <w:pStyle w:val="TOC1"/>
        <w:rPr>
          <w:rFonts w:asciiTheme="minorHAnsi" w:eastAsiaTheme="minorEastAsia" w:hAnsiTheme="minorHAnsi" w:cstheme="minorBidi"/>
          <w:noProof/>
          <w:sz w:val="22"/>
          <w:szCs w:val="22"/>
        </w:rPr>
      </w:pPr>
      <w:hyperlink w:anchor="_Toc333413762" w:history="1">
        <w:r w:rsidR="00E77CA6" w:rsidRPr="004953CE">
          <w:rPr>
            <w:rStyle w:val="Hyperlink"/>
            <w:noProof/>
          </w:rPr>
          <w:t>6.</w:t>
        </w:r>
        <w:r w:rsidR="00E77CA6">
          <w:rPr>
            <w:rFonts w:asciiTheme="minorHAnsi" w:eastAsiaTheme="minorEastAsia" w:hAnsiTheme="minorHAnsi" w:cstheme="minorBidi"/>
            <w:noProof/>
            <w:sz w:val="22"/>
            <w:szCs w:val="22"/>
          </w:rPr>
          <w:tab/>
        </w:r>
        <w:r w:rsidR="00E77CA6" w:rsidRPr="004953CE">
          <w:rPr>
            <w:rStyle w:val="Hyperlink"/>
            <w:noProof/>
          </w:rPr>
          <w:t>Data Representation</w:t>
        </w:r>
        <w:r w:rsidR="00E77CA6">
          <w:rPr>
            <w:noProof/>
            <w:webHidden/>
          </w:rPr>
          <w:tab/>
        </w:r>
        <w:r w:rsidR="00E77CA6">
          <w:rPr>
            <w:noProof/>
            <w:webHidden/>
          </w:rPr>
          <w:fldChar w:fldCharType="begin"/>
        </w:r>
        <w:r w:rsidR="00E77CA6">
          <w:rPr>
            <w:noProof/>
            <w:webHidden/>
          </w:rPr>
          <w:instrText xml:space="preserve"> PAGEREF _Toc333413762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14:paraId="64631654" w14:textId="77777777" w:rsidR="00E77CA6" w:rsidRDefault="00D37343" w:rsidP="004E2D7A">
      <w:pPr>
        <w:pStyle w:val="TOC2"/>
        <w:rPr>
          <w:rFonts w:asciiTheme="minorHAnsi" w:eastAsiaTheme="minorEastAsia" w:hAnsiTheme="minorHAnsi" w:cstheme="minorBidi"/>
          <w:noProof/>
          <w:sz w:val="22"/>
          <w:szCs w:val="22"/>
        </w:rPr>
        <w:pPrChange w:id="130" w:author="Author">
          <w:pPr>
            <w:pStyle w:val="TOC2"/>
            <w:tabs>
              <w:tab w:val="left" w:pos="960"/>
              <w:tab w:val="right" w:leader="dot" w:pos="9350"/>
            </w:tabs>
          </w:pPr>
        </w:pPrChange>
      </w:pPr>
      <w:r>
        <w:fldChar w:fldCharType="begin"/>
      </w:r>
      <w:r>
        <w:instrText xml:space="preserve"> HYPERLINK \l "_Toc333413763" </w:instrText>
      </w:r>
      <w:r>
        <w:fldChar w:fldCharType="separate"/>
      </w:r>
      <w:r w:rsidR="00E77CA6" w:rsidRPr="004953CE">
        <w:rPr>
          <w:rStyle w:val="Hyperlink"/>
          <w:noProof/>
        </w:rPr>
        <w:t>6.1</w:t>
      </w:r>
      <w:r w:rsidR="00E77CA6">
        <w:rPr>
          <w:rFonts w:asciiTheme="minorHAnsi" w:eastAsiaTheme="minorEastAsia" w:hAnsiTheme="minorHAnsi" w:cstheme="minorBidi"/>
          <w:noProof/>
          <w:sz w:val="22"/>
          <w:szCs w:val="22"/>
        </w:rPr>
        <w:tab/>
      </w:r>
      <w:r w:rsidR="00E77CA6" w:rsidRPr="004953CE">
        <w:rPr>
          <w:rStyle w:val="Hyperlink"/>
          <w:noProof/>
        </w:rPr>
        <w:t>Response Structure</w:t>
      </w:r>
      <w:r w:rsidR="00E77CA6">
        <w:rPr>
          <w:noProof/>
          <w:webHidden/>
        </w:rPr>
        <w:tab/>
      </w:r>
      <w:r w:rsidR="00E77CA6">
        <w:rPr>
          <w:noProof/>
          <w:webHidden/>
        </w:rPr>
        <w:fldChar w:fldCharType="begin"/>
      </w:r>
      <w:r w:rsidR="00E77CA6">
        <w:rPr>
          <w:noProof/>
          <w:webHidden/>
        </w:rPr>
        <w:instrText xml:space="preserve"> PAGEREF _Toc333413763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r>
        <w:rPr>
          <w:noProof/>
        </w:rPr>
        <w:fldChar w:fldCharType="end"/>
      </w:r>
    </w:p>
    <w:p w14:paraId="485C891B" w14:textId="64217ACE" w:rsidR="00E77CA6" w:rsidRDefault="00B81A23" w:rsidP="00830077">
      <w:pPr>
        <w:pStyle w:val="TOC3"/>
        <w:rPr>
          <w:rFonts w:asciiTheme="minorHAnsi" w:eastAsiaTheme="minorEastAsia" w:hAnsiTheme="minorHAnsi" w:cstheme="minorBidi"/>
          <w:noProof/>
          <w:sz w:val="22"/>
          <w:szCs w:val="22"/>
        </w:rPr>
      </w:pPr>
      <w:r>
        <w:fldChar w:fldCharType="begin"/>
      </w:r>
      <w:r>
        <w:instrText xml:space="preserve"> HYPERLINK \l "_Toc333413764" </w:instrText>
      </w:r>
      <w:r>
        <w:fldChar w:fldCharType="separate"/>
      </w:r>
      <w:r w:rsidR="00E77CA6" w:rsidRPr="004953CE">
        <w:rPr>
          <w:rStyle w:val="Hyperlink"/>
          <w:noProof/>
        </w:rPr>
        <w:t>6.1.1</w:t>
      </w:r>
      <w:r w:rsidR="00E77CA6">
        <w:rPr>
          <w:rFonts w:asciiTheme="minorHAnsi" w:eastAsiaTheme="minorEastAsia" w:hAnsiTheme="minorHAnsi" w:cstheme="minorBidi"/>
          <w:noProof/>
          <w:sz w:val="22"/>
          <w:szCs w:val="22"/>
        </w:rPr>
        <w:tab/>
      </w:r>
      <w:r w:rsidR="00E77CA6" w:rsidRPr="004953CE">
        <w:rPr>
          <w:rStyle w:val="Hyperlink"/>
          <w:noProof/>
        </w:rPr>
        <w:t xml:space="preserve">Structure of the </w:t>
      </w:r>
      <w:del w:id="131" w:author="Author">
        <w:r w:rsidR="00E77CA6" w:rsidRPr="004953CE" w:rsidDel="001F4874">
          <w:rPr>
            <w:rStyle w:val="Hyperlink"/>
            <w:noProof/>
          </w:rPr>
          <w:delText>DDX</w:delText>
        </w:r>
      </w:del>
      <w:ins w:id="132" w:author="Author">
        <w:r w:rsidR="001F4874">
          <w:rPr>
            <w:rStyle w:val="Hyperlink"/>
            <w:noProof/>
          </w:rPr>
          <w:t>DMR</w:t>
        </w:r>
      </w:ins>
      <w:r w:rsidR="00E77CA6" w:rsidRPr="004953CE">
        <w:rPr>
          <w:rStyle w:val="Hyperlink"/>
          <w:noProof/>
        </w:rPr>
        <w:t xml:space="preserve"> Response</w:t>
      </w:r>
      <w:r w:rsidR="00E77CA6">
        <w:rPr>
          <w:noProof/>
          <w:webHidden/>
        </w:rPr>
        <w:tab/>
      </w:r>
      <w:r w:rsidR="00E77CA6">
        <w:rPr>
          <w:noProof/>
          <w:webHidden/>
        </w:rPr>
        <w:fldChar w:fldCharType="begin"/>
      </w:r>
      <w:r w:rsidR="00E77CA6">
        <w:rPr>
          <w:noProof/>
          <w:webHidden/>
        </w:rPr>
        <w:instrText xml:space="preserve"> PAGEREF _Toc333413764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r>
        <w:rPr>
          <w:noProof/>
        </w:rPr>
        <w:fldChar w:fldCharType="end"/>
      </w:r>
    </w:p>
    <w:p w14:paraId="21049C90" w14:textId="77777777" w:rsidR="00E77CA6" w:rsidRDefault="00D37343" w:rsidP="00830077">
      <w:pPr>
        <w:pStyle w:val="TOC3"/>
        <w:rPr>
          <w:rFonts w:asciiTheme="minorHAnsi" w:eastAsiaTheme="minorEastAsia" w:hAnsiTheme="minorHAnsi" w:cstheme="minorBidi"/>
          <w:noProof/>
          <w:sz w:val="22"/>
          <w:szCs w:val="22"/>
        </w:rPr>
      </w:pPr>
      <w:hyperlink w:anchor="_Toc333413765" w:history="1">
        <w:r w:rsidR="00E77CA6" w:rsidRPr="004953CE">
          <w:rPr>
            <w:rStyle w:val="Hyperlink"/>
            <w:noProof/>
          </w:rPr>
          <w:t>6.1.2</w:t>
        </w:r>
        <w:r w:rsidR="00E77CA6">
          <w:rPr>
            <w:rFonts w:asciiTheme="minorHAnsi" w:eastAsiaTheme="minorEastAsia" w:hAnsiTheme="minorHAnsi" w:cstheme="minorBidi"/>
            <w:noProof/>
            <w:sz w:val="22"/>
            <w:szCs w:val="22"/>
          </w:rPr>
          <w:tab/>
        </w:r>
        <w:r w:rsidR="00E77CA6" w:rsidRPr="004953CE">
          <w:rPr>
            <w:rStyle w:val="Hyperlink"/>
            <w:noProof/>
          </w:rPr>
          <w:t>Structure of the Binary Data Part</w:t>
        </w:r>
        <w:r w:rsidR="00E77CA6">
          <w:rPr>
            <w:noProof/>
            <w:webHidden/>
          </w:rPr>
          <w:tab/>
        </w:r>
        <w:r w:rsidR="00E77CA6">
          <w:rPr>
            <w:noProof/>
            <w:webHidden/>
          </w:rPr>
          <w:fldChar w:fldCharType="begin"/>
        </w:r>
        <w:r w:rsidR="00E77CA6">
          <w:rPr>
            <w:noProof/>
            <w:webHidden/>
          </w:rPr>
          <w:instrText xml:space="preserve"> PAGEREF _Toc333413765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48F70C4A" w14:textId="77777777" w:rsidR="00E77CA6" w:rsidRDefault="00D37343" w:rsidP="004E2D7A">
      <w:pPr>
        <w:pStyle w:val="TOC2"/>
        <w:rPr>
          <w:rFonts w:asciiTheme="minorHAnsi" w:eastAsiaTheme="minorEastAsia" w:hAnsiTheme="minorHAnsi" w:cstheme="minorBidi"/>
          <w:noProof/>
          <w:sz w:val="22"/>
          <w:szCs w:val="22"/>
        </w:rPr>
        <w:pPrChange w:id="133" w:author="Author">
          <w:pPr>
            <w:pStyle w:val="TOC2"/>
            <w:tabs>
              <w:tab w:val="left" w:pos="960"/>
              <w:tab w:val="right" w:leader="dot" w:pos="9350"/>
            </w:tabs>
          </w:pPr>
        </w:pPrChange>
      </w:pPr>
      <w:r>
        <w:fldChar w:fldCharType="begin"/>
      </w:r>
      <w:r>
        <w:instrText xml:space="preserve"> HYPERLINK \l "_Toc333413766" </w:instrText>
      </w:r>
      <w:r>
        <w:fldChar w:fldCharType="separate"/>
      </w:r>
      <w:r w:rsidR="00E77CA6" w:rsidRPr="004953CE">
        <w:rPr>
          <w:rStyle w:val="Hyperlink"/>
          <w:noProof/>
        </w:rPr>
        <w:t>6.2</w:t>
      </w:r>
      <w:r w:rsidR="00E77CA6">
        <w:rPr>
          <w:rFonts w:asciiTheme="minorHAnsi" w:eastAsiaTheme="minorEastAsia" w:hAnsiTheme="minorHAnsi" w:cstheme="minorBidi"/>
          <w:noProof/>
          <w:sz w:val="22"/>
          <w:szCs w:val="22"/>
        </w:rPr>
        <w:tab/>
      </w:r>
      <w:r w:rsidR="00E77CA6" w:rsidRPr="004953CE">
        <w:rPr>
          <w:rStyle w:val="Hyperlink"/>
          <w:noProof/>
        </w:rPr>
        <w:t>TheDAP4 Serialized Representation (DSR)</w:t>
      </w:r>
      <w:r w:rsidR="00E77CA6">
        <w:rPr>
          <w:noProof/>
          <w:webHidden/>
        </w:rPr>
        <w:tab/>
      </w:r>
      <w:r w:rsidR="00E77CA6">
        <w:rPr>
          <w:noProof/>
          <w:webHidden/>
        </w:rPr>
        <w:fldChar w:fldCharType="begin"/>
      </w:r>
      <w:r w:rsidR="00E77CA6">
        <w:rPr>
          <w:noProof/>
          <w:webHidden/>
        </w:rPr>
        <w:instrText xml:space="preserve"> PAGEREF _Toc333413766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r>
        <w:rPr>
          <w:noProof/>
        </w:rPr>
        <w:fldChar w:fldCharType="end"/>
      </w:r>
    </w:p>
    <w:p w14:paraId="489F53C4" w14:textId="77777777" w:rsidR="00E77CA6" w:rsidRDefault="00D37343" w:rsidP="00830077">
      <w:pPr>
        <w:pStyle w:val="TOC3"/>
        <w:rPr>
          <w:rFonts w:asciiTheme="minorHAnsi" w:eastAsiaTheme="minorEastAsia" w:hAnsiTheme="minorHAnsi" w:cstheme="minorBidi"/>
          <w:noProof/>
          <w:sz w:val="22"/>
          <w:szCs w:val="22"/>
        </w:rPr>
      </w:pPr>
      <w:hyperlink w:anchor="_Toc333413767" w:history="1">
        <w:r w:rsidR="00E77CA6" w:rsidRPr="004953CE">
          <w:rPr>
            <w:rStyle w:val="Hyperlink"/>
            <w:noProof/>
          </w:rPr>
          <w:t>6.2.1</w:t>
        </w:r>
        <w:r w:rsidR="00E77CA6">
          <w:rPr>
            <w:rFonts w:asciiTheme="minorHAnsi" w:eastAsiaTheme="minorEastAsia" w:hAnsiTheme="minorHAnsi" w:cstheme="minorBidi"/>
            <w:noProof/>
            <w:sz w:val="22"/>
            <w:szCs w:val="22"/>
          </w:rPr>
          <w:tab/>
        </w:r>
        <w:r w:rsidR="00E77CA6" w:rsidRPr="004953CE">
          <w:rPr>
            <w:rStyle w:val="Hyperlink"/>
            <w:noProof/>
          </w:rPr>
          <w:t>A note on dimension ordering.</w:t>
        </w:r>
        <w:r w:rsidR="00E77CA6">
          <w:rPr>
            <w:noProof/>
            <w:webHidden/>
          </w:rPr>
          <w:tab/>
        </w:r>
        <w:r w:rsidR="00E77CA6">
          <w:rPr>
            <w:noProof/>
            <w:webHidden/>
          </w:rPr>
          <w:fldChar w:fldCharType="begin"/>
        </w:r>
        <w:r w:rsidR="00E77CA6">
          <w:rPr>
            <w:noProof/>
            <w:webHidden/>
          </w:rPr>
          <w:instrText xml:space="preserve"> PAGEREF _Toc333413767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235D5AB9" w14:textId="77777777" w:rsidR="00E77CA6" w:rsidRDefault="00D37343" w:rsidP="00830077">
      <w:pPr>
        <w:pStyle w:val="TOC3"/>
        <w:rPr>
          <w:rFonts w:asciiTheme="minorHAnsi" w:eastAsiaTheme="minorEastAsia" w:hAnsiTheme="minorHAnsi" w:cstheme="minorBidi"/>
          <w:noProof/>
          <w:sz w:val="22"/>
          <w:szCs w:val="22"/>
        </w:rPr>
      </w:pPr>
      <w:hyperlink w:anchor="_Toc333413768" w:history="1">
        <w:r w:rsidR="00E77CA6" w:rsidRPr="004953CE">
          <w:rPr>
            <w:rStyle w:val="Hyperlink"/>
            <w:noProof/>
          </w:rPr>
          <w:t>6.2.2</w:t>
        </w:r>
        <w:r w:rsidR="00E77CA6">
          <w:rPr>
            <w:rFonts w:asciiTheme="minorHAnsi" w:eastAsiaTheme="minorEastAsia" w:hAnsiTheme="minorHAnsi" w:cstheme="minorBidi"/>
            <w:noProof/>
            <w:sz w:val="22"/>
            <w:szCs w:val="22"/>
          </w:rPr>
          <w:tab/>
        </w:r>
        <w:r w:rsidR="00E77CA6" w:rsidRPr="004953CE">
          <w:rPr>
            <w:rStyle w:val="Hyperlink"/>
            <w:noProof/>
          </w:rPr>
          <w:t>Order of Serialization</w:t>
        </w:r>
        <w:r w:rsidR="00E77CA6">
          <w:rPr>
            <w:noProof/>
            <w:webHidden/>
          </w:rPr>
          <w:tab/>
        </w:r>
        <w:r w:rsidR="00E77CA6">
          <w:rPr>
            <w:noProof/>
            <w:webHidden/>
          </w:rPr>
          <w:fldChar w:fldCharType="begin"/>
        </w:r>
        <w:r w:rsidR="00E77CA6">
          <w:rPr>
            <w:noProof/>
            <w:webHidden/>
          </w:rPr>
          <w:instrText xml:space="preserve"> PAGEREF _Toc333413768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14:paraId="4F6E40D9" w14:textId="77777777" w:rsidR="00E77CA6" w:rsidRDefault="00D37343" w:rsidP="00830077">
      <w:pPr>
        <w:pStyle w:val="TOC3"/>
        <w:rPr>
          <w:rFonts w:asciiTheme="minorHAnsi" w:eastAsiaTheme="minorEastAsia" w:hAnsiTheme="minorHAnsi" w:cstheme="minorBidi"/>
          <w:noProof/>
          <w:sz w:val="22"/>
          <w:szCs w:val="22"/>
        </w:rPr>
      </w:pPr>
      <w:hyperlink w:anchor="_Toc333413769" w:history="1">
        <w:r w:rsidR="00E77CA6" w:rsidRPr="004953CE">
          <w:rPr>
            <w:rStyle w:val="Hyperlink"/>
            <w:noProof/>
          </w:rPr>
          <w:t>6.2.3</w:t>
        </w:r>
        <w:r w:rsidR="00E77CA6">
          <w:rPr>
            <w:rFonts w:asciiTheme="minorHAnsi" w:eastAsiaTheme="minorEastAsia" w:hAnsiTheme="minorHAnsi" w:cstheme="minorBidi"/>
            <w:noProof/>
            <w:sz w:val="22"/>
            <w:szCs w:val="22"/>
          </w:rPr>
          <w:tab/>
        </w:r>
        <w:r w:rsidR="00E77CA6" w:rsidRPr="004953CE">
          <w:rPr>
            <w:rStyle w:val="Hyperlink"/>
            <w:noProof/>
          </w:rPr>
          <w:t>Variable Representation in the Absence of Variable Dimensions.</w:t>
        </w:r>
        <w:r w:rsidR="00E77CA6">
          <w:rPr>
            <w:noProof/>
            <w:webHidden/>
          </w:rPr>
          <w:tab/>
        </w:r>
        <w:r w:rsidR="00E77CA6">
          <w:rPr>
            <w:noProof/>
            <w:webHidden/>
          </w:rPr>
          <w:fldChar w:fldCharType="begin"/>
        </w:r>
        <w:r w:rsidR="00E77CA6">
          <w:rPr>
            <w:noProof/>
            <w:webHidden/>
          </w:rPr>
          <w:instrText xml:space="preserve"> PAGEREF _Toc333413769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14:paraId="53BAB646" w14:textId="77777777" w:rsidR="00E77CA6" w:rsidRDefault="00D37343" w:rsidP="00830077">
      <w:pPr>
        <w:pStyle w:val="TOC3"/>
        <w:rPr>
          <w:rFonts w:asciiTheme="minorHAnsi" w:eastAsiaTheme="minorEastAsia" w:hAnsiTheme="minorHAnsi" w:cstheme="minorBidi"/>
          <w:noProof/>
          <w:sz w:val="22"/>
          <w:szCs w:val="22"/>
        </w:rPr>
      </w:pPr>
      <w:hyperlink w:anchor="_Toc333413770" w:history="1">
        <w:r w:rsidR="00E77CA6" w:rsidRPr="004953CE">
          <w:rPr>
            <w:rStyle w:val="Hyperlink"/>
            <w:noProof/>
          </w:rPr>
          <w:t>6.2.4</w:t>
        </w:r>
        <w:r w:rsidR="00E77CA6">
          <w:rPr>
            <w:rFonts w:asciiTheme="minorHAnsi" w:eastAsiaTheme="minorEastAsia" w:hAnsiTheme="minorHAnsi" w:cstheme="minorBidi"/>
            <w:noProof/>
            <w:sz w:val="22"/>
            <w:szCs w:val="22"/>
          </w:rPr>
          <w:tab/>
        </w:r>
        <w:r w:rsidR="00E77CA6" w:rsidRPr="004953CE">
          <w:rPr>
            <w:rStyle w:val="Hyperlink"/>
            <w:noProof/>
          </w:rPr>
          <w:t>Variable Representation in the Presence of Variable-Length Dimensions.</w:t>
        </w:r>
        <w:r w:rsidR="00E77CA6">
          <w:rPr>
            <w:noProof/>
            <w:webHidden/>
          </w:rPr>
          <w:tab/>
        </w:r>
        <w:r w:rsidR="00E77CA6">
          <w:rPr>
            <w:noProof/>
            <w:webHidden/>
          </w:rPr>
          <w:fldChar w:fldCharType="begin"/>
        </w:r>
        <w:r w:rsidR="00E77CA6">
          <w:rPr>
            <w:noProof/>
            <w:webHidden/>
          </w:rPr>
          <w:instrText xml:space="preserve"> PAGEREF _Toc333413770 \h </w:instrText>
        </w:r>
        <w:r w:rsidR="00E77CA6">
          <w:rPr>
            <w:noProof/>
            <w:webHidden/>
          </w:rPr>
        </w:r>
        <w:r w:rsidR="00E77CA6">
          <w:rPr>
            <w:noProof/>
            <w:webHidden/>
          </w:rPr>
          <w:fldChar w:fldCharType="separate"/>
        </w:r>
        <w:r w:rsidR="00E77CA6">
          <w:rPr>
            <w:noProof/>
            <w:webHidden/>
          </w:rPr>
          <w:t>21</w:t>
        </w:r>
        <w:r w:rsidR="00E77CA6">
          <w:rPr>
            <w:noProof/>
            <w:webHidden/>
          </w:rPr>
          <w:fldChar w:fldCharType="end"/>
        </w:r>
      </w:hyperlink>
    </w:p>
    <w:p w14:paraId="3CEF756B" w14:textId="77777777" w:rsidR="00E77CA6" w:rsidRDefault="00D37343" w:rsidP="004E2D7A">
      <w:pPr>
        <w:pStyle w:val="TOC3"/>
        <w:rPr>
          <w:rFonts w:asciiTheme="minorHAnsi" w:eastAsiaTheme="minorEastAsia" w:hAnsiTheme="minorHAnsi" w:cstheme="minorBidi"/>
          <w:noProof/>
          <w:sz w:val="22"/>
          <w:szCs w:val="22"/>
        </w:rPr>
      </w:pPr>
      <w:hyperlink w:anchor="_Toc333413771" w:history="1">
        <w:r w:rsidR="00E77CA6" w:rsidRPr="004953CE">
          <w:rPr>
            <w:rStyle w:val="Hyperlink"/>
            <w:noProof/>
          </w:rPr>
          <w:t>6.2.5</w:t>
        </w:r>
        <w:r w:rsidR="00E77CA6">
          <w:rPr>
            <w:rFonts w:asciiTheme="minorHAnsi" w:eastAsiaTheme="minorEastAsia" w:hAnsiTheme="minorHAnsi" w:cstheme="minorBidi"/>
            <w:noProof/>
            <w:sz w:val="22"/>
            <w:szCs w:val="22"/>
          </w:rPr>
          <w:tab/>
        </w:r>
        <w:r w:rsidR="00E77CA6" w:rsidRPr="004953CE">
          <w:rPr>
            <w:rStyle w:val="Hyperlink"/>
            <w:noProof/>
          </w:rPr>
          <w:t>Checksums</w:t>
        </w:r>
        <w:r w:rsidR="00E77CA6">
          <w:rPr>
            <w:noProof/>
            <w:webHidden/>
          </w:rPr>
          <w:tab/>
        </w:r>
        <w:r w:rsidR="00E77CA6">
          <w:rPr>
            <w:noProof/>
            <w:webHidden/>
          </w:rPr>
          <w:fldChar w:fldCharType="begin"/>
        </w:r>
        <w:r w:rsidR="00E77CA6">
          <w:rPr>
            <w:noProof/>
            <w:webHidden/>
          </w:rPr>
          <w:instrText xml:space="preserve"> PAGEREF _Toc333413771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4978697B" w14:textId="77777777" w:rsidR="00E77CA6" w:rsidRDefault="00D37343" w:rsidP="004E2D7A">
      <w:pPr>
        <w:pStyle w:val="TOC3"/>
        <w:rPr>
          <w:rFonts w:asciiTheme="minorHAnsi" w:eastAsiaTheme="minorEastAsia" w:hAnsiTheme="minorHAnsi" w:cstheme="minorBidi"/>
          <w:noProof/>
          <w:sz w:val="22"/>
          <w:szCs w:val="22"/>
        </w:rPr>
      </w:pPr>
      <w:hyperlink w:anchor="_Toc333413772" w:history="1">
        <w:r w:rsidR="00E77CA6" w:rsidRPr="004953CE">
          <w:rPr>
            <w:rStyle w:val="Hyperlink"/>
            <w:noProof/>
          </w:rPr>
          <w:t>6.2.6</w:t>
        </w:r>
        <w:r w:rsidR="00E77CA6">
          <w:rPr>
            <w:rFonts w:asciiTheme="minorHAnsi" w:eastAsiaTheme="minorEastAsia" w:hAnsiTheme="minorHAnsi" w:cstheme="minorBidi"/>
            <w:noProof/>
            <w:sz w:val="22"/>
            <w:szCs w:val="22"/>
          </w:rPr>
          <w:tab/>
        </w:r>
        <w:r w:rsidR="00E77CA6" w:rsidRPr="004953CE">
          <w:rPr>
            <w:rStyle w:val="Hyperlink"/>
            <w:noProof/>
          </w:rPr>
          <w:t>Historical Note</w:t>
        </w:r>
        <w:r w:rsidR="00E77CA6">
          <w:rPr>
            <w:noProof/>
            <w:webHidden/>
          </w:rPr>
          <w:tab/>
        </w:r>
        <w:r w:rsidR="00E77CA6">
          <w:rPr>
            <w:noProof/>
            <w:webHidden/>
          </w:rPr>
          <w:fldChar w:fldCharType="begin"/>
        </w:r>
        <w:r w:rsidR="00E77CA6">
          <w:rPr>
            <w:noProof/>
            <w:webHidden/>
          </w:rPr>
          <w:instrText xml:space="preserve"> PAGEREF _Toc333413772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2B7364D5" w14:textId="77777777" w:rsidR="00E77CA6" w:rsidRDefault="00D37343" w:rsidP="004E2D7A">
      <w:pPr>
        <w:pStyle w:val="TOC2"/>
        <w:rPr>
          <w:rFonts w:asciiTheme="minorHAnsi" w:eastAsiaTheme="minorEastAsia" w:hAnsiTheme="minorHAnsi" w:cstheme="minorBidi"/>
          <w:noProof/>
          <w:sz w:val="22"/>
          <w:szCs w:val="22"/>
        </w:rPr>
        <w:pPrChange w:id="134" w:author="Author">
          <w:pPr>
            <w:pStyle w:val="TOC2"/>
            <w:tabs>
              <w:tab w:val="left" w:pos="960"/>
              <w:tab w:val="right" w:leader="dot" w:pos="9350"/>
            </w:tabs>
          </w:pPr>
        </w:pPrChange>
      </w:pPr>
      <w:r>
        <w:fldChar w:fldCharType="begin"/>
      </w:r>
      <w:r>
        <w:instrText xml:space="preserve"> HYPERLINK \l "_Toc333413773" </w:instrText>
      </w:r>
      <w:r>
        <w:fldChar w:fldCharType="separate"/>
      </w:r>
      <w:r w:rsidR="00E77CA6" w:rsidRPr="004953CE">
        <w:rPr>
          <w:rStyle w:val="Hyperlink"/>
          <w:noProof/>
        </w:rPr>
        <w:t>6.3</w:t>
      </w:r>
      <w:r w:rsidR="00E77CA6">
        <w:rPr>
          <w:rFonts w:asciiTheme="minorHAnsi" w:eastAsiaTheme="minorEastAsia" w:hAnsiTheme="minorHAnsi" w:cstheme="minorBidi"/>
          <w:noProof/>
          <w:sz w:val="22"/>
          <w:szCs w:val="22"/>
        </w:rPr>
        <w:tab/>
      </w:r>
      <w:r w:rsidR="00E77CA6" w:rsidRPr="004953CE">
        <w:rPr>
          <w:rStyle w:val="Hyperlink"/>
          <w:noProof/>
        </w:rPr>
        <w:t>Example responses</w:t>
      </w:r>
      <w:r w:rsidR="00E77CA6">
        <w:rPr>
          <w:noProof/>
          <w:webHidden/>
        </w:rPr>
        <w:tab/>
      </w:r>
      <w:r w:rsidR="00E77CA6">
        <w:rPr>
          <w:noProof/>
          <w:webHidden/>
        </w:rPr>
        <w:fldChar w:fldCharType="begin"/>
      </w:r>
      <w:r w:rsidR="00E77CA6">
        <w:rPr>
          <w:noProof/>
          <w:webHidden/>
        </w:rPr>
        <w:instrText xml:space="preserve"> PAGEREF _Toc333413773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r>
        <w:rPr>
          <w:noProof/>
        </w:rPr>
        <w:fldChar w:fldCharType="end"/>
      </w:r>
    </w:p>
    <w:p w14:paraId="04F00E5B" w14:textId="77777777" w:rsidR="00E77CA6" w:rsidRDefault="00D37343" w:rsidP="00830077">
      <w:pPr>
        <w:pStyle w:val="TOC3"/>
        <w:rPr>
          <w:rFonts w:asciiTheme="minorHAnsi" w:eastAsiaTheme="minorEastAsia" w:hAnsiTheme="minorHAnsi" w:cstheme="minorBidi"/>
          <w:noProof/>
          <w:sz w:val="22"/>
          <w:szCs w:val="22"/>
        </w:rPr>
      </w:pPr>
      <w:hyperlink w:anchor="_Toc333413774" w:history="1">
        <w:r w:rsidR="00E77CA6" w:rsidRPr="004953CE">
          <w:rPr>
            <w:rStyle w:val="Hyperlink"/>
            <w:noProof/>
          </w:rPr>
          <w:t>6.3.1</w:t>
        </w:r>
        <w:r w:rsidR="00E77CA6">
          <w:rPr>
            <w:rFonts w:asciiTheme="minorHAnsi" w:eastAsiaTheme="minorEastAsia" w:hAnsiTheme="minorHAnsi" w:cstheme="minorBidi"/>
            <w:noProof/>
            <w:sz w:val="22"/>
            <w:szCs w:val="22"/>
          </w:rPr>
          <w:tab/>
        </w:r>
        <w:r w:rsidR="00E77CA6" w:rsidRPr="004953CE">
          <w:rPr>
            <w:rStyle w:val="Hyperlink"/>
            <w:noProof/>
          </w:rPr>
          <w:t>A single scalar</w:t>
        </w:r>
        <w:r w:rsidR="00E77CA6">
          <w:rPr>
            <w:noProof/>
            <w:webHidden/>
          </w:rPr>
          <w:tab/>
        </w:r>
        <w:r w:rsidR="00E77CA6">
          <w:rPr>
            <w:noProof/>
            <w:webHidden/>
          </w:rPr>
          <w:fldChar w:fldCharType="begin"/>
        </w:r>
        <w:r w:rsidR="00E77CA6">
          <w:rPr>
            <w:noProof/>
            <w:webHidden/>
          </w:rPr>
          <w:instrText xml:space="preserve"> PAGEREF _Toc333413774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08637DC6" w14:textId="77777777" w:rsidR="00E77CA6" w:rsidRDefault="00D37343" w:rsidP="00830077">
      <w:pPr>
        <w:pStyle w:val="TOC3"/>
        <w:rPr>
          <w:rFonts w:asciiTheme="minorHAnsi" w:eastAsiaTheme="minorEastAsia" w:hAnsiTheme="minorHAnsi" w:cstheme="minorBidi"/>
          <w:noProof/>
          <w:sz w:val="22"/>
          <w:szCs w:val="22"/>
        </w:rPr>
      </w:pPr>
      <w:hyperlink w:anchor="_Toc333413775" w:history="1">
        <w:r w:rsidR="00E77CA6" w:rsidRPr="004953CE">
          <w:rPr>
            <w:rStyle w:val="Hyperlink"/>
            <w:noProof/>
          </w:rPr>
          <w:t>6.3.2</w:t>
        </w:r>
        <w:r w:rsidR="00E77CA6">
          <w:rPr>
            <w:rFonts w:asciiTheme="minorHAnsi" w:eastAsiaTheme="minorEastAsia" w:hAnsiTheme="minorHAnsi" w:cstheme="minorBidi"/>
            <w:noProof/>
            <w:sz w:val="22"/>
            <w:szCs w:val="22"/>
          </w:rPr>
          <w:tab/>
        </w:r>
        <w:r w:rsidR="00E77CA6" w:rsidRPr="004953CE">
          <w:rPr>
            <w:rStyle w:val="Hyperlink"/>
            <w:noProof/>
          </w:rPr>
          <w:t>A single array</w:t>
        </w:r>
        <w:r w:rsidR="00E77CA6">
          <w:rPr>
            <w:noProof/>
            <w:webHidden/>
          </w:rPr>
          <w:tab/>
        </w:r>
        <w:r w:rsidR="00E77CA6">
          <w:rPr>
            <w:noProof/>
            <w:webHidden/>
          </w:rPr>
          <w:fldChar w:fldCharType="begin"/>
        </w:r>
        <w:r w:rsidR="00E77CA6">
          <w:rPr>
            <w:noProof/>
            <w:webHidden/>
          </w:rPr>
          <w:instrText xml:space="preserve"> PAGEREF _Toc333413775 \h </w:instrText>
        </w:r>
        <w:r w:rsidR="00E77CA6">
          <w:rPr>
            <w:noProof/>
            <w:webHidden/>
          </w:rPr>
        </w:r>
        <w:r w:rsidR="00E77CA6">
          <w:rPr>
            <w:noProof/>
            <w:webHidden/>
          </w:rPr>
          <w:fldChar w:fldCharType="separate"/>
        </w:r>
        <w:r w:rsidR="00E77CA6">
          <w:rPr>
            <w:noProof/>
            <w:webHidden/>
          </w:rPr>
          <w:t>23</w:t>
        </w:r>
        <w:r w:rsidR="00E77CA6">
          <w:rPr>
            <w:noProof/>
            <w:webHidden/>
          </w:rPr>
          <w:fldChar w:fldCharType="end"/>
        </w:r>
      </w:hyperlink>
    </w:p>
    <w:p w14:paraId="6BDCB7B2" w14:textId="77777777" w:rsidR="00E77CA6" w:rsidRDefault="00D37343" w:rsidP="00830077">
      <w:pPr>
        <w:pStyle w:val="TOC3"/>
        <w:rPr>
          <w:rFonts w:asciiTheme="minorHAnsi" w:eastAsiaTheme="minorEastAsia" w:hAnsiTheme="minorHAnsi" w:cstheme="minorBidi"/>
          <w:noProof/>
          <w:sz w:val="22"/>
          <w:szCs w:val="22"/>
        </w:rPr>
      </w:pPr>
      <w:hyperlink w:anchor="_Toc333413776" w:history="1">
        <w:r w:rsidR="00E77CA6" w:rsidRPr="004953CE">
          <w:rPr>
            <w:rStyle w:val="Hyperlink"/>
            <w:noProof/>
          </w:rPr>
          <w:t>6.3.3</w:t>
        </w:r>
        <w:r w:rsidR="00E77CA6">
          <w:rPr>
            <w:rFonts w:asciiTheme="minorHAnsi" w:eastAsiaTheme="minorEastAsia" w:hAnsiTheme="minorHAnsi" w:cstheme="minorBidi"/>
            <w:noProof/>
            <w:sz w:val="22"/>
            <w:szCs w:val="22"/>
          </w:rPr>
          <w:tab/>
        </w:r>
        <w:r w:rsidR="00E77CA6" w:rsidRPr="004953CE">
          <w:rPr>
            <w:rStyle w:val="Hyperlink"/>
            <w:noProof/>
          </w:rPr>
          <w:t>A single structure</w:t>
        </w:r>
        <w:r w:rsidR="00E77CA6">
          <w:rPr>
            <w:noProof/>
            <w:webHidden/>
          </w:rPr>
          <w:tab/>
        </w:r>
        <w:r w:rsidR="00E77CA6">
          <w:rPr>
            <w:noProof/>
            <w:webHidden/>
          </w:rPr>
          <w:fldChar w:fldCharType="begin"/>
        </w:r>
        <w:r w:rsidR="00E77CA6">
          <w:rPr>
            <w:noProof/>
            <w:webHidden/>
          </w:rPr>
          <w:instrText xml:space="preserve"> PAGEREF _Toc333413776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14:paraId="0D800C4C" w14:textId="77777777" w:rsidR="00E77CA6" w:rsidRDefault="00D37343" w:rsidP="00830077">
      <w:pPr>
        <w:pStyle w:val="TOC3"/>
        <w:rPr>
          <w:rFonts w:asciiTheme="minorHAnsi" w:eastAsiaTheme="minorEastAsia" w:hAnsiTheme="minorHAnsi" w:cstheme="minorBidi"/>
          <w:noProof/>
          <w:sz w:val="22"/>
          <w:szCs w:val="22"/>
        </w:rPr>
      </w:pPr>
      <w:hyperlink w:anchor="_Toc333413777" w:history="1">
        <w:r w:rsidR="00E77CA6" w:rsidRPr="004953CE">
          <w:rPr>
            <w:rStyle w:val="Hyperlink"/>
            <w:noProof/>
          </w:rPr>
          <w:t>6.3.4</w:t>
        </w:r>
        <w:r w:rsidR="00E77CA6">
          <w:rPr>
            <w:rFonts w:asciiTheme="minorHAnsi" w:eastAsiaTheme="minorEastAsia" w:hAnsiTheme="minorHAnsi" w:cstheme="minorBidi"/>
            <w:noProof/>
            <w:sz w:val="22"/>
            <w:szCs w:val="22"/>
          </w:rPr>
          <w:tab/>
        </w:r>
        <w:r w:rsidR="00E77CA6" w:rsidRPr="004953CE">
          <w:rPr>
            <w:rStyle w:val="Hyperlink"/>
            <w:noProof/>
          </w:rPr>
          <w:t>An array of structures</w:t>
        </w:r>
        <w:r w:rsidR="00E77CA6">
          <w:rPr>
            <w:noProof/>
            <w:webHidden/>
          </w:rPr>
          <w:tab/>
        </w:r>
        <w:r w:rsidR="00E77CA6">
          <w:rPr>
            <w:noProof/>
            <w:webHidden/>
          </w:rPr>
          <w:fldChar w:fldCharType="begin"/>
        </w:r>
        <w:r w:rsidR="00E77CA6">
          <w:rPr>
            <w:noProof/>
            <w:webHidden/>
          </w:rPr>
          <w:instrText xml:space="preserve"> PAGEREF _Toc333413777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14:paraId="046470FE" w14:textId="77777777" w:rsidR="00E77CA6" w:rsidRDefault="00D37343" w:rsidP="004E2D7A">
      <w:pPr>
        <w:pStyle w:val="TOC3"/>
        <w:rPr>
          <w:rFonts w:asciiTheme="minorHAnsi" w:eastAsiaTheme="minorEastAsia" w:hAnsiTheme="minorHAnsi" w:cstheme="minorBidi"/>
          <w:noProof/>
          <w:sz w:val="22"/>
          <w:szCs w:val="22"/>
        </w:rPr>
      </w:pPr>
      <w:hyperlink w:anchor="_Toc333413778" w:history="1">
        <w:r w:rsidR="00E77CA6" w:rsidRPr="004953CE">
          <w:rPr>
            <w:rStyle w:val="Hyperlink"/>
            <w:noProof/>
          </w:rPr>
          <w:t>6.3.5</w:t>
        </w:r>
        <w:r w:rsidR="00E77CA6">
          <w:rPr>
            <w:rFonts w:asciiTheme="minorHAnsi" w:eastAsiaTheme="minorEastAsia" w:hAnsiTheme="minorHAnsi" w:cstheme="minorBidi"/>
            <w:noProof/>
            <w:sz w:val="22"/>
            <w:szCs w:val="22"/>
          </w:rPr>
          <w:tab/>
        </w:r>
        <w:r w:rsidR="00E77CA6" w:rsidRPr="004953CE">
          <w:rPr>
            <w:rStyle w:val="Hyperlink"/>
            <w:noProof/>
          </w:rPr>
          <w:t>A single varying array (one varying dimension)</w:t>
        </w:r>
        <w:r w:rsidR="00E77CA6">
          <w:rPr>
            <w:noProof/>
            <w:webHidden/>
          </w:rPr>
          <w:tab/>
        </w:r>
        <w:r w:rsidR="00E77CA6">
          <w:rPr>
            <w:noProof/>
            <w:webHidden/>
          </w:rPr>
          <w:fldChar w:fldCharType="begin"/>
        </w:r>
        <w:r w:rsidR="00E77CA6">
          <w:rPr>
            <w:noProof/>
            <w:webHidden/>
          </w:rPr>
          <w:instrText xml:space="preserve"> PAGEREF _Toc333413778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14:paraId="1C4F684A" w14:textId="77777777" w:rsidR="00E77CA6" w:rsidRDefault="00D37343" w:rsidP="004E2D7A">
      <w:pPr>
        <w:pStyle w:val="TOC3"/>
        <w:rPr>
          <w:rFonts w:asciiTheme="minorHAnsi" w:eastAsiaTheme="minorEastAsia" w:hAnsiTheme="minorHAnsi" w:cstheme="minorBidi"/>
          <w:noProof/>
          <w:sz w:val="22"/>
          <w:szCs w:val="22"/>
        </w:rPr>
      </w:pPr>
      <w:hyperlink w:anchor="_Toc333413779" w:history="1">
        <w:r w:rsidR="00E77CA6" w:rsidRPr="004953CE">
          <w:rPr>
            <w:rStyle w:val="Hyperlink"/>
            <w:noProof/>
          </w:rPr>
          <w:t>6.3.6</w:t>
        </w:r>
        <w:r w:rsidR="00E77CA6">
          <w:rPr>
            <w:rFonts w:asciiTheme="minorHAnsi" w:eastAsiaTheme="minorEastAsia" w:hAnsiTheme="minorHAnsi" w:cstheme="minorBidi"/>
            <w:noProof/>
            <w:sz w:val="22"/>
            <w:szCs w:val="22"/>
          </w:rPr>
          <w:tab/>
        </w:r>
        <w:r w:rsidR="00E77CA6" w:rsidRPr="004953CE">
          <w:rPr>
            <w:rStyle w:val="Hyperlink"/>
            <w:noProof/>
          </w:rPr>
          <w:t>A single varying array (two varying dimensions)</w:t>
        </w:r>
        <w:r w:rsidR="00E77CA6">
          <w:rPr>
            <w:noProof/>
            <w:webHidden/>
          </w:rPr>
          <w:tab/>
        </w:r>
        <w:r w:rsidR="00E77CA6">
          <w:rPr>
            <w:noProof/>
            <w:webHidden/>
          </w:rPr>
          <w:fldChar w:fldCharType="begin"/>
        </w:r>
        <w:r w:rsidR="00E77CA6">
          <w:rPr>
            <w:noProof/>
            <w:webHidden/>
          </w:rPr>
          <w:instrText xml:space="preserve"> PAGEREF _Toc333413779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14:paraId="2D609236" w14:textId="77777777" w:rsidR="00E77CA6" w:rsidRDefault="00D37343" w:rsidP="004E2D7A">
      <w:pPr>
        <w:pStyle w:val="TOC3"/>
        <w:rPr>
          <w:rFonts w:asciiTheme="minorHAnsi" w:eastAsiaTheme="minorEastAsia" w:hAnsiTheme="minorHAnsi" w:cstheme="minorBidi"/>
          <w:noProof/>
          <w:sz w:val="22"/>
          <w:szCs w:val="22"/>
        </w:rPr>
      </w:pPr>
      <w:hyperlink w:anchor="_Toc333413780" w:history="1">
        <w:r w:rsidR="00E77CA6" w:rsidRPr="004953CE">
          <w:rPr>
            <w:rStyle w:val="Hyperlink"/>
            <w:noProof/>
          </w:rPr>
          <w:t>6.3.7</w:t>
        </w:r>
        <w:r w:rsidR="00E77CA6">
          <w:rPr>
            <w:rFonts w:asciiTheme="minorHAnsi" w:eastAsiaTheme="minorEastAsia" w:hAnsiTheme="minorHAnsi" w:cstheme="minorBidi"/>
            <w:noProof/>
            <w:sz w:val="22"/>
            <w:szCs w:val="22"/>
          </w:rPr>
          <w:tab/>
        </w:r>
        <w:r w:rsidR="00E77CA6" w:rsidRPr="004953CE">
          <w:rPr>
            <w:rStyle w:val="Hyperlink"/>
            <w:noProof/>
          </w:rPr>
          <w:t>A varying array of structures with fields that have varying dimensions</w:t>
        </w:r>
        <w:r w:rsidR="00E77CA6">
          <w:rPr>
            <w:noProof/>
            <w:webHidden/>
          </w:rPr>
          <w:tab/>
        </w:r>
        <w:r w:rsidR="00E77CA6">
          <w:rPr>
            <w:noProof/>
            <w:webHidden/>
          </w:rPr>
          <w:fldChar w:fldCharType="begin"/>
        </w:r>
        <w:r w:rsidR="00E77CA6">
          <w:rPr>
            <w:noProof/>
            <w:webHidden/>
          </w:rPr>
          <w:instrText xml:space="preserve"> PAGEREF _Toc333413780 \h </w:instrText>
        </w:r>
        <w:r w:rsidR="00E77CA6">
          <w:rPr>
            <w:noProof/>
            <w:webHidden/>
          </w:rPr>
        </w:r>
        <w:r w:rsidR="00E77CA6">
          <w:rPr>
            <w:noProof/>
            <w:webHidden/>
          </w:rPr>
          <w:fldChar w:fldCharType="separate"/>
        </w:r>
        <w:r w:rsidR="00E77CA6">
          <w:rPr>
            <w:noProof/>
            <w:webHidden/>
          </w:rPr>
          <w:t>26</w:t>
        </w:r>
        <w:r w:rsidR="00E77CA6">
          <w:rPr>
            <w:noProof/>
            <w:webHidden/>
          </w:rPr>
          <w:fldChar w:fldCharType="end"/>
        </w:r>
      </w:hyperlink>
    </w:p>
    <w:p w14:paraId="6CD5E55A" w14:textId="77777777" w:rsidR="00E77CA6" w:rsidRDefault="00D37343" w:rsidP="004E2D7A">
      <w:pPr>
        <w:pStyle w:val="TOC1"/>
        <w:rPr>
          <w:rFonts w:asciiTheme="minorHAnsi" w:eastAsiaTheme="minorEastAsia" w:hAnsiTheme="minorHAnsi" w:cstheme="minorBidi"/>
          <w:noProof/>
          <w:sz w:val="22"/>
          <w:szCs w:val="22"/>
        </w:rPr>
      </w:pPr>
      <w:hyperlink w:anchor="_Toc333413781" w:history="1">
        <w:r w:rsidR="00E77CA6" w:rsidRPr="004953CE">
          <w:rPr>
            <w:rStyle w:val="Hyperlink"/>
            <w:noProof/>
          </w:rPr>
          <w:t>7.</w:t>
        </w:r>
        <w:r w:rsidR="00E77CA6">
          <w:rPr>
            <w:rFonts w:asciiTheme="minorHAnsi" w:eastAsiaTheme="minorEastAsia" w:hAnsiTheme="minorHAnsi" w:cstheme="minorBidi"/>
            <w:noProof/>
            <w:sz w:val="22"/>
            <w:szCs w:val="22"/>
          </w:rPr>
          <w:tab/>
        </w:r>
        <w:r w:rsidR="00E77CA6" w:rsidRPr="004953CE">
          <w:rPr>
            <w:rStyle w:val="Hyperlink"/>
            <w:noProof/>
          </w:rPr>
          <w:t>DAP4 Chunked Data Representation.</w:t>
        </w:r>
        <w:r w:rsidR="00E77CA6">
          <w:rPr>
            <w:noProof/>
            <w:webHidden/>
          </w:rPr>
          <w:tab/>
        </w:r>
        <w:r w:rsidR="00E77CA6">
          <w:rPr>
            <w:noProof/>
            <w:webHidden/>
          </w:rPr>
          <w:fldChar w:fldCharType="begin"/>
        </w:r>
        <w:r w:rsidR="00E77CA6">
          <w:rPr>
            <w:noProof/>
            <w:webHidden/>
          </w:rPr>
          <w:instrText xml:space="preserve"> PAGEREF _Toc333413781 \h </w:instrText>
        </w:r>
        <w:r w:rsidR="00E77CA6">
          <w:rPr>
            <w:noProof/>
            <w:webHidden/>
          </w:rPr>
        </w:r>
        <w:r w:rsidR="00E77CA6">
          <w:rPr>
            <w:noProof/>
            <w:webHidden/>
          </w:rPr>
          <w:fldChar w:fldCharType="separate"/>
        </w:r>
        <w:r w:rsidR="00E77CA6">
          <w:rPr>
            <w:noProof/>
            <w:webHidden/>
          </w:rPr>
          <w:t>27</w:t>
        </w:r>
        <w:r w:rsidR="00E77CA6">
          <w:rPr>
            <w:noProof/>
            <w:webHidden/>
          </w:rPr>
          <w:fldChar w:fldCharType="end"/>
        </w:r>
      </w:hyperlink>
    </w:p>
    <w:p w14:paraId="64CC8F53" w14:textId="77777777" w:rsidR="00E77CA6" w:rsidRDefault="00D37343" w:rsidP="004E2D7A">
      <w:pPr>
        <w:pStyle w:val="TOC2"/>
        <w:rPr>
          <w:rFonts w:asciiTheme="minorHAnsi" w:eastAsiaTheme="minorEastAsia" w:hAnsiTheme="minorHAnsi" w:cstheme="minorBidi"/>
          <w:noProof/>
          <w:sz w:val="22"/>
          <w:szCs w:val="22"/>
        </w:rPr>
        <w:pPrChange w:id="135" w:author="Author">
          <w:pPr>
            <w:pStyle w:val="TOC2"/>
            <w:tabs>
              <w:tab w:val="left" w:pos="960"/>
              <w:tab w:val="right" w:leader="dot" w:pos="9350"/>
            </w:tabs>
          </w:pPr>
        </w:pPrChange>
      </w:pPr>
      <w:r>
        <w:fldChar w:fldCharType="begin"/>
      </w:r>
      <w:r>
        <w:instrText xml:space="preserve"> HYPERLINK \l "_Toc333413782" </w:instrText>
      </w:r>
      <w:r>
        <w:fldChar w:fldCharType="separate"/>
      </w:r>
      <w:r w:rsidR="00E77CA6" w:rsidRPr="004953CE">
        <w:rPr>
          <w:rStyle w:val="Hyperlink"/>
          <w:noProof/>
        </w:rPr>
        <w:t>7.1</w:t>
      </w:r>
      <w:r w:rsidR="00E77CA6">
        <w:rPr>
          <w:rFonts w:asciiTheme="minorHAnsi" w:eastAsiaTheme="minorEastAsia" w:hAnsiTheme="minorHAnsi" w:cstheme="minorBidi"/>
          <w:noProof/>
          <w:sz w:val="22"/>
          <w:szCs w:val="22"/>
        </w:rPr>
        <w:tab/>
      </w:r>
      <w:r w:rsidR="00E77CA6" w:rsidRPr="004953CE">
        <w:rPr>
          <w:rStyle w:val="Hyperlink"/>
          <w:noProof/>
        </w:rPr>
        <w:t>Chunked Format Grammar</w:t>
      </w:r>
      <w:r w:rsidR="00E77CA6">
        <w:rPr>
          <w:noProof/>
          <w:webHidden/>
        </w:rPr>
        <w:tab/>
      </w:r>
      <w:r w:rsidR="00E77CA6">
        <w:rPr>
          <w:noProof/>
          <w:webHidden/>
        </w:rPr>
        <w:fldChar w:fldCharType="begin"/>
      </w:r>
      <w:r w:rsidR="00E77CA6">
        <w:rPr>
          <w:noProof/>
          <w:webHidden/>
        </w:rPr>
        <w:instrText xml:space="preserve"> PAGEREF _Toc333413782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r>
        <w:rPr>
          <w:noProof/>
        </w:rPr>
        <w:fldChar w:fldCharType="end"/>
      </w:r>
    </w:p>
    <w:p w14:paraId="16A35712" w14:textId="77777777" w:rsidR="00E77CA6" w:rsidRDefault="00D37343" w:rsidP="004E2D7A">
      <w:pPr>
        <w:pStyle w:val="TOC2"/>
        <w:rPr>
          <w:rFonts w:asciiTheme="minorHAnsi" w:eastAsiaTheme="minorEastAsia" w:hAnsiTheme="minorHAnsi" w:cstheme="minorBidi"/>
          <w:noProof/>
          <w:sz w:val="22"/>
          <w:szCs w:val="22"/>
        </w:rPr>
        <w:pPrChange w:id="136" w:author="Author">
          <w:pPr>
            <w:pStyle w:val="TOC2"/>
            <w:tabs>
              <w:tab w:val="left" w:pos="960"/>
              <w:tab w:val="right" w:leader="dot" w:pos="9350"/>
            </w:tabs>
          </w:pPr>
        </w:pPrChange>
      </w:pPr>
      <w:r>
        <w:fldChar w:fldCharType="begin"/>
      </w:r>
      <w:r>
        <w:instrText xml:space="preserve"> HYPERLINK \l "_Toc333413783" </w:instrText>
      </w:r>
      <w:r>
        <w:fldChar w:fldCharType="separate"/>
      </w:r>
      <w:r w:rsidR="00E77CA6" w:rsidRPr="004953CE">
        <w:rPr>
          <w:rStyle w:val="Hyperlink"/>
          <w:noProof/>
        </w:rPr>
        <w:t>7.2</w:t>
      </w:r>
      <w:r w:rsidR="00E77CA6">
        <w:rPr>
          <w:rFonts w:asciiTheme="minorHAnsi" w:eastAsiaTheme="minorEastAsia" w:hAnsiTheme="minorHAnsi" w:cstheme="minorBidi"/>
          <w:noProof/>
          <w:sz w:val="22"/>
          <w:szCs w:val="22"/>
        </w:rPr>
        <w:tab/>
      </w:r>
      <w:r w:rsidR="00E77CA6" w:rsidRPr="004953CE">
        <w:rPr>
          <w:rStyle w:val="Hyperlink"/>
          <w:noProof/>
        </w:rPr>
        <w:t>Lexical Structure</w:t>
      </w:r>
      <w:r w:rsidR="00E77CA6">
        <w:rPr>
          <w:noProof/>
          <w:webHidden/>
        </w:rPr>
        <w:tab/>
      </w:r>
      <w:r w:rsidR="00E77CA6">
        <w:rPr>
          <w:noProof/>
          <w:webHidden/>
        </w:rPr>
        <w:fldChar w:fldCharType="begin"/>
      </w:r>
      <w:r w:rsidR="00E77CA6">
        <w:rPr>
          <w:noProof/>
          <w:webHidden/>
        </w:rPr>
        <w:instrText xml:space="preserve"> PAGEREF _Toc333413783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r>
        <w:rPr>
          <w:noProof/>
        </w:rPr>
        <w:fldChar w:fldCharType="end"/>
      </w:r>
    </w:p>
    <w:p w14:paraId="135000F1" w14:textId="77777777" w:rsidR="00E77CA6" w:rsidRDefault="00D37343" w:rsidP="004E2D7A">
      <w:pPr>
        <w:pStyle w:val="TOC2"/>
        <w:rPr>
          <w:rFonts w:asciiTheme="minorHAnsi" w:eastAsiaTheme="minorEastAsia" w:hAnsiTheme="minorHAnsi" w:cstheme="minorBidi"/>
          <w:noProof/>
          <w:sz w:val="22"/>
          <w:szCs w:val="22"/>
        </w:rPr>
        <w:pPrChange w:id="137" w:author="Author">
          <w:pPr>
            <w:pStyle w:val="TOC2"/>
            <w:tabs>
              <w:tab w:val="left" w:pos="960"/>
              <w:tab w:val="right" w:leader="dot" w:pos="9350"/>
            </w:tabs>
          </w:pPr>
        </w:pPrChange>
      </w:pPr>
      <w:r>
        <w:fldChar w:fldCharType="begin"/>
      </w:r>
      <w:r>
        <w:instrText xml:space="preserve"> HYPERLINK \l "_Toc333413784" </w:instrText>
      </w:r>
      <w:r>
        <w:fldChar w:fldCharType="separate"/>
      </w:r>
      <w:r w:rsidR="00E77CA6" w:rsidRPr="004953CE">
        <w:rPr>
          <w:rStyle w:val="Hyperlink"/>
          <w:noProof/>
        </w:rPr>
        <w:t>7.3</w:t>
      </w:r>
      <w:r w:rsidR="00E77CA6">
        <w:rPr>
          <w:rFonts w:asciiTheme="minorHAnsi" w:eastAsiaTheme="minorEastAsia" w:hAnsiTheme="minorHAnsi" w:cstheme="minorBidi"/>
          <w:noProof/>
          <w:sz w:val="22"/>
          <w:szCs w:val="22"/>
        </w:rPr>
        <w:tab/>
      </w:r>
      <w:r w:rsidR="00E77CA6" w:rsidRPr="004953CE">
        <w:rPr>
          <w:rStyle w:val="Hyperlink"/>
          <w:noProof/>
        </w:rPr>
        <w:t>Error Chunk Schema</w:t>
      </w:r>
      <w:r w:rsidR="00E77CA6">
        <w:rPr>
          <w:noProof/>
          <w:webHidden/>
        </w:rPr>
        <w:tab/>
      </w:r>
      <w:r w:rsidR="00E77CA6">
        <w:rPr>
          <w:noProof/>
          <w:webHidden/>
        </w:rPr>
        <w:fldChar w:fldCharType="begin"/>
      </w:r>
      <w:r w:rsidR="00E77CA6">
        <w:rPr>
          <w:noProof/>
          <w:webHidden/>
        </w:rPr>
        <w:instrText xml:space="preserve"> PAGEREF _Toc333413784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r>
        <w:rPr>
          <w:noProof/>
        </w:rPr>
        <w:fldChar w:fldCharType="end"/>
      </w:r>
    </w:p>
    <w:p w14:paraId="7F40E840" w14:textId="77777777" w:rsidR="00E77CA6" w:rsidRDefault="00D37343" w:rsidP="00830077">
      <w:pPr>
        <w:pStyle w:val="TOC1"/>
        <w:rPr>
          <w:rFonts w:asciiTheme="minorHAnsi" w:eastAsiaTheme="minorEastAsia" w:hAnsiTheme="minorHAnsi" w:cstheme="minorBidi"/>
          <w:noProof/>
          <w:sz w:val="22"/>
          <w:szCs w:val="22"/>
        </w:rPr>
      </w:pPr>
      <w:hyperlink w:anchor="_Toc333413785" w:history="1">
        <w:r w:rsidR="00E77CA6" w:rsidRPr="004953CE">
          <w:rPr>
            <w:rStyle w:val="Hyperlink"/>
            <w:noProof/>
          </w:rPr>
          <w:t>8.</w:t>
        </w:r>
        <w:r w:rsidR="00E77CA6">
          <w:rPr>
            <w:rFonts w:asciiTheme="minorHAnsi" w:eastAsiaTheme="minorEastAsia" w:hAnsiTheme="minorHAnsi" w:cstheme="minorBidi"/>
            <w:noProof/>
            <w:sz w:val="22"/>
            <w:szCs w:val="22"/>
          </w:rPr>
          <w:tab/>
        </w:r>
        <w:r w:rsidR="00E77CA6" w:rsidRPr="004953CE">
          <w:rPr>
            <w:rStyle w:val="Hyperlink"/>
            <w:noProof/>
          </w:rPr>
          <w:t>Constraints</w:t>
        </w:r>
        <w:r w:rsidR="00E77CA6">
          <w:rPr>
            <w:noProof/>
            <w:webHidden/>
          </w:rPr>
          <w:tab/>
        </w:r>
        <w:r w:rsidR="00E77CA6">
          <w:rPr>
            <w:noProof/>
            <w:webHidden/>
          </w:rPr>
          <w:fldChar w:fldCharType="begin"/>
        </w:r>
        <w:r w:rsidR="00E77CA6">
          <w:rPr>
            <w:noProof/>
            <w:webHidden/>
          </w:rPr>
          <w:instrText xml:space="preserve"> PAGEREF _Toc333413785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hyperlink>
    </w:p>
    <w:p w14:paraId="781AE31F" w14:textId="77777777" w:rsidR="00E77CA6" w:rsidRDefault="00D37343" w:rsidP="004E2D7A">
      <w:pPr>
        <w:pStyle w:val="TOC2"/>
        <w:rPr>
          <w:rFonts w:asciiTheme="minorHAnsi" w:eastAsiaTheme="minorEastAsia" w:hAnsiTheme="minorHAnsi" w:cstheme="minorBidi"/>
          <w:noProof/>
          <w:sz w:val="22"/>
          <w:szCs w:val="22"/>
        </w:rPr>
        <w:pPrChange w:id="138" w:author="Author">
          <w:pPr>
            <w:pStyle w:val="TOC2"/>
            <w:tabs>
              <w:tab w:val="left" w:pos="960"/>
              <w:tab w:val="right" w:leader="dot" w:pos="9350"/>
            </w:tabs>
          </w:pPr>
        </w:pPrChange>
      </w:pPr>
      <w:r>
        <w:fldChar w:fldCharType="begin"/>
      </w:r>
      <w:r>
        <w:instrText xml:space="preserve"> HYPERLINK \l "_Toc333413786" </w:instrText>
      </w:r>
      <w:r>
        <w:fldChar w:fldCharType="separate"/>
      </w:r>
      <w:r w:rsidR="00E77CA6" w:rsidRPr="004953CE">
        <w:rPr>
          <w:rStyle w:val="Hyperlink"/>
          <w:noProof/>
        </w:rPr>
        <w:t>8.1</w:t>
      </w:r>
      <w:r w:rsidR="00E77CA6">
        <w:rPr>
          <w:rFonts w:asciiTheme="minorHAnsi" w:eastAsiaTheme="minorEastAsia" w:hAnsiTheme="minorHAnsi" w:cstheme="minorBidi"/>
          <w:noProof/>
          <w:sz w:val="22"/>
          <w:szCs w:val="22"/>
        </w:rPr>
        <w:tab/>
      </w:r>
      <w:r w:rsidR="00E77CA6" w:rsidRPr="004953CE">
        <w:rPr>
          <w:rStyle w:val="Hyperlink"/>
          <w:noProof/>
        </w:rPr>
        <w:t>Syntax</w:t>
      </w:r>
      <w:r w:rsidR="00E77CA6">
        <w:rPr>
          <w:noProof/>
          <w:webHidden/>
        </w:rPr>
        <w:tab/>
      </w:r>
      <w:r w:rsidR="00E77CA6">
        <w:rPr>
          <w:noProof/>
          <w:webHidden/>
        </w:rPr>
        <w:fldChar w:fldCharType="begin"/>
      </w:r>
      <w:r w:rsidR="00E77CA6">
        <w:rPr>
          <w:noProof/>
          <w:webHidden/>
        </w:rPr>
        <w:instrText xml:space="preserve"> PAGEREF _Toc333413786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r>
        <w:rPr>
          <w:noProof/>
        </w:rPr>
        <w:fldChar w:fldCharType="end"/>
      </w:r>
    </w:p>
    <w:p w14:paraId="3A88107A" w14:textId="77777777" w:rsidR="00E77CA6" w:rsidRDefault="00D37343" w:rsidP="004E2D7A">
      <w:pPr>
        <w:pStyle w:val="TOC2"/>
        <w:rPr>
          <w:rFonts w:asciiTheme="minorHAnsi" w:eastAsiaTheme="minorEastAsia" w:hAnsiTheme="minorHAnsi" w:cstheme="minorBidi"/>
          <w:noProof/>
          <w:sz w:val="22"/>
          <w:szCs w:val="22"/>
        </w:rPr>
        <w:pPrChange w:id="139" w:author="Author">
          <w:pPr>
            <w:pStyle w:val="TOC2"/>
            <w:tabs>
              <w:tab w:val="left" w:pos="960"/>
              <w:tab w:val="right" w:leader="dot" w:pos="9350"/>
            </w:tabs>
          </w:pPr>
        </w:pPrChange>
      </w:pPr>
      <w:r>
        <w:fldChar w:fldCharType="begin"/>
      </w:r>
      <w:r>
        <w:instrText xml:space="preserve"> HYPERLINK \l "_Toc333413787" </w:instrText>
      </w:r>
      <w:r>
        <w:fldChar w:fldCharType="separate"/>
      </w:r>
      <w:r w:rsidR="00E77CA6" w:rsidRPr="004953CE">
        <w:rPr>
          <w:rStyle w:val="Hyperlink"/>
          <w:noProof/>
        </w:rPr>
        <w:t>8.2</w:t>
      </w:r>
      <w:r w:rsidR="00E77CA6">
        <w:rPr>
          <w:rFonts w:asciiTheme="minorHAnsi" w:eastAsiaTheme="minorEastAsia" w:hAnsiTheme="minorHAnsi" w:cstheme="minorBidi"/>
          <w:noProof/>
          <w:sz w:val="22"/>
          <w:szCs w:val="22"/>
        </w:rPr>
        <w:tab/>
      </w:r>
      <w:r w:rsidR="00E77CA6" w:rsidRPr="004953CE">
        <w:rPr>
          <w:rStyle w:val="Hyperlink"/>
          <w:noProof/>
        </w:rPr>
        <w:t>Interpretation</w:t>
      </w:r>
      <w:r w:rsidR="00E77CA6">
        <w:rPr>
          <w:noProof/>
          <w:webHidden/>
        </w:rPr>
        <w:tab/>
      </w:r>
      <w:r w:rsidR="00E77CA6">
        <w:rPr>
          <w:noProof/>
          <w:webHidden/>
        </w:rPr>
        <w:fldChar w:fldCharType="begin"/>
      </w:r>
      <w:r w:rsidR="00E77CA6">
        <w:rPr>
          <w:noProof/>
          <w:webHidden/>
        </w:rPr>
        <w:instrText xml:space="preserve"> PAGEREF _Toc333413787 \h </w:instrText>
      </w:r>
      <w:r w:rsidR="00E77CA6">
        <w:rPr>
          <w:noProof/>
          <w:webHidden/>
        </w:rPr>
      </w:r>
      <w:r w:rsidR="00E77CA6">
        <w:rPr>
          <w:noProof/>
          <w:webHidden/>
        </w:rPr>
        <w:fldChar w:fldCharType="separate"/>
      </w:r>
      <w:r w:rsidR="00E77CA6">
        <w:rPr>
          <w:noProof/>
          <w:webHidden/>
        </w:rPr>
        <w:t>31</w:t>
      </w:r>
      <w:r w:rsidR="00E77CA6">
        <w:rPr>
          <w:noProof/>
          <w:webHidden/>
        </w:rPr>
        <w:fldChar w:fldCharType="end"/>
      </w:r>
      <w:r>
        <w:rPr>
          <w:noProof/>
        </w:rPr>
        <w:fldChar w:fldCharType="end"/>
      </w:r>
    </w:p>
    <w:p w14:paraId="10ECE7AC" w14:textId="77777777" w:rsidR="00E77CA6" w:rsidRDefault="00D37343" w:rsidP="00830077">
      <w:pPr>
        <w:pStyle w:val="TOC1"/>
        <w:rPr>
          <w:rFonts w:asciiTheme="minorHAnsi" w:eastAsiaTheme="minorEastAsia" w:hAnsiTheme="minorHAnsi" w:cstheme="minorBidi"/>
          <w:noProof/>
          <w:sz w:val="22"/>
          <w:szCs w:val="22"/>
        </w:rPr>
      </w:pPr>
      <w:hyperlink w:anchor="_Toc333413788" w:history="1">
        <w:r w:rsidR="00E77CA6" w:rsidRPr="004953CE">
          <w:rPr>
            <w:rStyle w:val="Hyperlink"/>
            <w:noProof/>
          </w:rPr>
          <w:t>References</w:t>
        </w:r>
        <w:r w:rsidR="00E77CA6">
          <w:rPr>
            <w:noProof/>
            <w:webHidden/>
          </w:rPr>
          <w:tab/>
        </w:r>
        <w:r w:rsidR="00E77CA6">
          <w:rPr>
            <w:noProof/>
            <w:webHidden/>
          </w:rPr>
          <w:fldChar w:fldCharType="begin"/>
        </w:r>
        <w:r w:rsidR="00E77CA6">
          <w:rPr>
            <w:noProof/>
            <w:webHidden/>
          </w:rPr>
          <w:instrText xml:space="preserve"> PAGEREF _Toc333413788 \h </w:instrText>
        </w:r>
        <w:r w:rsidR="00E77CA6">
          <w:rPr>
            <w:noProof/>
            <w:webHidden/>
          </w:rPr>
        </w:r>
        <w:r w:rsidR="00E77CA6">
          <w:rPr>
            <w:noProof/>
            <w:webHidden/>
          </w:rPr>
          <w:fldChar w:fldCharType="separate"/>
        </w:r>
        <w:r w:rsidR="00E77CA6">
          <w:rPr>
            <w:noProof/>
            <w:webHidden/>
          </w:rPr>
          <w:t>33</w:t>
        </w:r>
        <w:r w:rsidR="00E77CA6">
          <w:rPr>
            <w:noProof/>
            <w:webHidden/>
          </w:rPr>
          <w:fldChar w:fldCharType="end"/>
        </w:r>
      </w:hyperlink>
    </w:p>
    <w:p w14:paraId="6B8072AB" w14:textId="77777777" w:rsidR="00E77CA6" w:rsidRDefault="00D37343" w:rsidP="00830077">
      <w:pPr>
        <w:pStyle w:val="TOC1"/>
        <w:rPr>
          <w:rFonts w:asciiTheme="minorHAnsi" w:eastAsiaTheme="minorEastAsia" w:hAnsiTheme="minorHAnsi" w:cstheme="minorBidi"/>
          <w:noProof/>
          <w:sz w:val="22"/>
          <w:szCs w:val="22"/>
        </w:rPr>
      </w:pPr>
      <w:hyperlink w:anchor="_Toc333413789" w:history="1">
        <w:r w:rsidR="00E77CA6" w:rsidRPr="004953CE">
          <w:rPr>
            <w:rStyle w:val="Hyperlink"/>
            <w:noProof/>
          </w:rPr>
          <w:t>Appendix A. DAP4 Lexical Elements</w:t>
        </w:r>
        <w:r w:rsidR="00E77CA6">
          <w:rPr>
            <w:noProof/>
            <w:webHidden/>
          </w:rPr>
          <w:tab/>
        </w:r>
        <w:r w:rsidR="00E77CA6">
          <w:rPr>
            <w:noProof/>
            <w:webHidden/>
          </w:rPr>
          <w:fldChar w:fldCharType="begin"/>
        </w:r>
        <w:r w:rsidR="00E77CA6">
          <w:rPr>
            <w:noProof/>
            <w:webHidden/>
          </w:rPr>
          <w:instrText xml:space="preserve"> PAGEREF _Toc333413789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hyperlink>
    </w:p>
    <w:p w14:paraId="39BC0B60" w14:textId="565F563B" w:rsidR="00E77CA6" w:rsidRDefault="00B81A23" w:rsidP="004E2D7A">
      <w:pPr>
        <w:pStyle w:val="TOC2"/>
        <w:rPr>
          <w:rFonts w:asciiTheme="minorHAnsi" w:eastAsiaTheme="minorEastAsia" w:hAnsiTheme="minorHAnsi" w:cstheme="minorBidi"/>
          <w:noProof/>
          <w:sz w:val="22"/>
          <w:szCs w:val="22"/>
        </w:rPr>
        <w:pPrChange w:id="140" w:author="Author">
          <w:pPr>
            <w:pStyle w:val="TOC2"/>
            <w:tabs>
              <w:tab w:val="right" w:leader="dot" w:pos="9350"/>
            </w:tabs>
          </w:pPr>
        </w:pPrChange>
      </w:pPr>
      <w:r>
        <w:fldChar w:fldCharType="begin"/>
      </w:r>
      <w:r>
        <w:instrText xml:space="preserve"> HYPERLINK \l "_Toc333413790" </w:instrText>
      </w:r>
      <w:r>
        <w:fldChar w:fldCharType="separate"/>
      </w:r>
      <w:r w:rsidR="00E77CA6" w:rsidRPr="004953CE">
        <w:rPr>
          <w:rStyle w:val="Hyperlink"/>
          <w:noProof/>
        </w:rPr>
        <w:t xml:space="preserve">A.1 </w:t>
      </w:r>
      <w:del w:id="141" w:author="Author">
        <w:r w:rsidR="00E77CA6" w:rsidRPr="004953CE" w:rsidDel="001F4874">
          <w:rPr>
            <w:rStyle w:val="Hyperlink"/>
            <w:noProof/>
          </w:rPr>
          <w:delText>DDX</w:delText>
        </w:r>
      </w:del>
      <w:ins w:id="142" w:author="Author">
        <w:r w:rsidR="001F4874">
          <w:rPr>
            <w:rStyle w:val="Hyperlink"/>
            <w:noProof/>
          </w:rPr>
          <w:t>DMR</w:t>
        </w:r>
      </w:ins>
      <w:r w:rsidR="00E77CA6" w:rsidRPr="004953CE">
        <w:rPr>
          <w:rStyle w:val="Hyperlink"/>
          <w:noProof/>
        </w:rPr>
        <w:t xml:space="preserve"> Lexical Element Syntax</w:t>
      </w:r>
      <w:r w:rsidR="00E77CA6">
        <w:rPr>
          <w:noProof/>
          <w:webHidden/>
        </w:rPr>
        <w:tab/>
      </w:r>
      <w:r w:rsidR="00E77CA6">
        <w:rPr>
          <w:noProof/>
          <w:webHidden/>
        </w:rPr>
        <w:fldChar w:fldCharType="begin"/>
      </w:r>
      <w:r w:rsidR="00E77CA6">
        <w:rPr>
          <w:noProof/>
          <w:webHidden/>
        </w:rPr>
        <w:instrText xml:space="preserve"> PAGEREF _Toc333413790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r>
        <w:rPr>
          <w:noProof/>
        </w:rPr>
        <w:fldChar w:fldCharType="end"/>
      </w:r>
    </w:p>
    <w:p w14:paraId="7E0D2216" w14:textId="06CDEB28" w:rsidR="00E77CA6" w:rsidRDefault="00B81A23" w:rsidP="00830077">
      <w:pPr>
        <w:pStyle w:val="TOC1"/>
        <w:rPr>
          <w:rFonts w:asciiTheme="minorHAnsi" w:eastAsiaTheme="minorEastAsia" w:hAnsiTheme="minorHAnsi" w:cstheme="minorBidi"/>
          <w:noProof/>
          <w:sz w:val="22"/>
          <w:szCs w:val="22"/>
        </w:rPr>
      </w:pPr>
      <w:r>
        <w:fldChar w:fldCharType="begin"/>
      </w:r>
      <w:r>
        <w:instrText xml:space="preserve"> HYPERLINK \l "_Toc333413791" </w:instrText>
      </w:r>
      <w:r>
        <w:fldChar w:fldCharType="separate"/>
      </w:r>
      <w:r w:rsidR="00E77CA6" w:rsidRPr="004953CE">
        <w:rPr>
          <w:rStyle w:val="Hyperlink"/>
          <w:noProof/>
        </w:rPr>
        <w:t xml:space="preserve">Appendix B. DAP4 </w:t>
      </w:r>
      <w:del w:id="143" w:author="Author">
        <w:r w:rsidR="00E77CA6" w:rsidRPr="004953CE" w:rsidDel="001F4874">
          <w:rPr>
            <w:rStyle w:val="Hyperlink"/>
            <w:noProof/>
          </w:rPr>
          <w:delText>DDX</w:delText>
        </w:r>
      </w:del>
      <w:ins w:id="144" w:author="Author">
        <w:r w:rsidR="001F4874">
          <w:rPr>
            <w:rStyle w:val="Hyperlink"/>
            <w:noProof/>
          </w:rPr>
          <w:t>DMR</w:t>
        </w:r>
      </w:ins>
      <w:r w:rsidR="00E77CA6" w:rsidRPr="004953CE">
        <w:rPr>
          <w:rStyle w:val="Hyperlink"/>
          <w:noProof/>
        </w:rPr>
        <w:t xml:space="preserve"> Syntax as a RELAX NG Schema</w:t>
      </w:r>
      <w:r w:rsidR="00E77CA6">
        <w:rPr>
          <w:noProof/>
          <w:webHidden/>
        </w:rPr>
        <w:tab/>
      </w:r>
      <w:r w:rsidR="00E77CA6">
        <w:rPr>
          <w:noProof/>
          <w:webHidden/>
        </w:rPr>
        <w:fldChar w:fldCharType="begin"/>
      </w:r>
      <w:r w:rsidR="00E77CA6">
        <w:rPr>
          <w:noProof/>
          <w:webHidden/>
        </w:rPr>
        <w:instrText xml:space="preserve"> PAGEREF _Toc333413791 \h </w:instrText>
      </w:r>
      <w:r w:rsidR="00E77CA6">
        <w:rPr>
          <w:noProof/>
          <w:webHidden/>
        </w:rPr>
      </w:r>
      <w:r w:rsidR="00E77CA6">
        <w:rPr>
          <w:noProof/>
          <w:webHidden/>
        </w:rPr>
        <w:fldChar w:fldCharType="separate"/>
      </w:r>
      <w:r w:rsidR="00E77CA6">
        <w:rPr>
          <w:noProof/>
          <w:webHidden/>
        </w:rPr>
        <w:t>38</w:t>
      </w:r>
      <w:r w:rsidR="00E77CA6">
        <w:rPr>
          <w:noProof/>
          <w:webHidden/>
        </w:rPr>
        <w:fldChar w:fldCharType="end"/>
      </w:r>
      <w:r>
        <w:rPr>
          <w:noProof/>
        </w:rPr>
        <w:fldChar w:fldCharType="end"/>
      </w:r>
    </w:p>
    <w:p w14:paraId="58E19961" w14:textId="77777777" w:rsidR="00036FBB" w:rsidRDefault="00734C51" w:rsidP="00830077">
      <w:pPr>
        <w:pStyle w:val="TOC1"/>
      </w:pPr>
      <w:r>
        <w:fldChar w:fldCharType="end"/>
      </w:r>
    </w:p>
    <w:p w14:paraId="61C613F3" w14:textId="77777777" w:rsidR="00FF4D15" w:rsidRDefault="00FF4D15" w:rsidP="00830077">
      <w:pPr>
        <w:rPr>
          <w:snapToGrid w:val="0"/>
          <w:sz w:val="28"/>
          <w:szCs w:val="24"/>
        </w:rPr>
      </w:pPr>
      <w:r>
        <w:br w:type="page"/>
      </w:r>
    </w:p>
    <w:p w14:paraId="06F838D5" w14:textId="77777777" w:rsidR="008011C2" w:rsidRPr="006674F3" w:rsidRDefault="008011C2" w:rsidP="005A7E80">
      <w:pPr>
        <w:pStyle w:val="Heading1"/>
      </w:pPr>
      <w:bookmarkStart w:id="145" w:name="_Toc328299959"/>
      <w:bookmarkStart w:id="146" w:name="_Toc333413700"/>
      <w:r w:rsidRPr="006674F3">
        <w:lastRenderedPageBreak/>
        <w:t>Introduction</w:t>
      </w:r>
      <w:bookmarkEnd w:id="145"/>
      <w:bookmarkEnd w:id="146"/>
    </w:p>
    <w:p w14:paraId="7BA8F7E6" w14:textId="77777777" w:rsidR="00A41398" w:rsidRDefault="008011C2" w:rsidP="00420E79">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1C3B3F6C" w14:textId="77777777" w:rsidR="006674F3" w:rsidRPr="005D7457" w:rsidRDefault="005D7457" w:rsidP="00420E79">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Specifically, it is influenced by DAP version 2.0[], netCDF-4[], HDF5[], and CDM</w:t>
      </w:r>
      <w:r>
        <w:t>[].</w:t>
      </w:r>
    </w:p>
    <w:p w14:paraId="27FCD84B" w14:textId="77777777" w:rsidR="005D7457" w:rsidRDefault="005D7457" w:rsidP="00420E79">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w:t>
      </w:r>
      <w:r w:rsidR="007F3706" w:rsidRPr="006674F3">
        <w:t>computers that</w:t>
      </w:r>
      <w:r w:rsidR="008011C2" w:rsidRPr="006674F3">
        <w:t xml:space="preserve">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2A0288B8" w14:textId="77777777" w:rsidR="008011C2" w:rsidRPr="005D7457" w:rsidRDefault="008011C2" w:rsidP="00420E79">
      <w:pPr>
        <w:pStyle w:val="BodyText"/>
        <w:rPr>
          <w:szCs w:val="24"/>
        </w:rPr>
        <w:pPrChange w:id="147" w:author="Author">
          <w:pPr>
            <w:pStyle w:val="BodyText"/>
          </w:pPr>
        </w:pPrChange>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3E43BBA8" w14:textId="77777777" w:rsidR="00036FBB" w:rsidRDefault="008011C2">
      <w:pPr>
        <w:pStyle w:val="Heading1"/>
      </w:pPr>
      <w:bookmarkStart w:id="148" w:name="_Toc328299960"/>
      <w:bookmarkStart w:id="149" w:name="_Toc333413701"/>
      <w:r w:rsidRPr="006674F3">
        <w:t>Requirements</w:t>
      </w:r>
      <w:bookmarkEnd w:id="148"/>
      <w:bookmarkEnd w:id="149"/>
    </w:p>
    <w:p w14:paraId="4782FA71" w14:textId="77777777" w:rsidR="008011C2" w:rsidRPr="005D7457" w:rsidRDefault="008011C2" w:rsidP="00420E79">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06CE95CC" w14:textId="77777777" w:rsidR="008011C2" w:rsidRPr="005D7457" w:rsidRDefault="008011C2" w:rsidP="005A7E80">
      <w:pPr>
        <w:pStyle w:val="Heading1"/>
      </w:pPr>
      <w:bookmarkStart w:id="150" w:name="_Toc328299961"/>
      <w:bookmarkStart w:id="151" w:name="_Toc333413702"/>
      <w:r w:rsidRPr="006674F3">
        <w:t>Overall Operation</w:t>
      </w:r>
      <w:bookmarkEnd w:id="150"/>
      <w:bookmarkEnd w:id="151"/>
    </w:p>
    <w:p w14:paraId="3E55774B" w14:textId="008B4FBD" w:rsidR="008011C2" w:rsidRPr="006674F3" w:rsidRDefault="008011C2" w:rsidP="00420E79">
      <w:pPr>
        <w:pStyle w:val="BodyText"/>
      </w:pPr>
      <w:r w:rsidRPr="006674F3">
        <w:t xml:space="preserve">The DAP is a stateless protocol that governs clients making requests from servers, and servers issuing responses to those requests. This section provides an overview of the requests and responses (i.e. the messages) </w:t>
      </w:r>
      <w:del w:id="152" w:author="Author">
        <w:r w:rsidRPr="006674F3" w:rsidDel="00246A79">
          <w:delText xml:space="preserve">which </w:delText>
        </w:r>
      </w:del>
      <w:ins w:id="153" w:author="Author">
        <w:r w:rsidR="00246A79">
          <w:t>that</w:t>
        </w:r>
        <w:r w:rsidR="00246A79" w:rsidRPr="006674F3">
          <w:t xml:space="preserve"> </w:t>
        </w:r>
      </w:ins>
      <w:r w:rsidRPr="006674F3">
        <w:t>DAP-compliant software MUST support. These messages are used to request information about a server and data made accessible by that server, as well as requesting data values themselves.</w:t>
      </w:r>
    </w:p>
    <w:p w14:paraId="6FCE5D52" w14:textId="38B64943" w:rsidR="008011C2" w:rsidRPr="006674F3" w:rsidRDefault="005D7457" w:rsidP="00420E79">
      <w:pPr>
        <w:pStyle w:val="BodyText"/>
      </w:pPr>
      <w:r>
        <w:t>The DAP uses t</w:t>
      </w:r>
      <w:r w:rsidR="000F6CF6">
        <w:t>wo</w:t>
      </w:r>
      <w:r w:rsidR="008011C2" w:rsidRPr="006674F3">
        <w:t xml:space="preserve"> responses to represent a data source.  </w:t>
      </w:r>
      <w:r w:rsidR="000F6CF6">
        <w:t>One</w:t>
      </w:r>
      <w:r w:rsidR="00B852B0">
        <w:t xml:space="preserve"> response, the </w:t>
      </w:r>
      <w:del w:id="154" w:author="Author">
        <w:r w:rsidR="00B852B0" w:rsidDel="001F4874">
          <w:delText>DDX</w:delText>
        </w:r>
      </w:del>
      <w:ins w:id="155" w:author="Author">
        <w:r w:rsidR="001F4874">
          <w:t>DMR</w:t>
        </w:r>
      </w:ins>
      <w:r w:rsidR="00B852B0">
        <w:t xml:space="preserve">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w:t>
      </w:r>
      <w:del w:id="156" w:author="Author">
        <w:r w:rsidR="00B852B0" w:rsidDel="001F4874">
          <w:delText>DataDDX</w:delText>
        </w:r>
      </w:del>
      <w:ins w:id="157" w:author="Author">
        <w:r w:rsidR="001F4874">
          <w:t>Data Response</w:t>
        </w:r>
      </w:ins>
      <w:r w:rsidR="00B852B0">
        <w:t>, returns both the meta</w:t>
      </w:r>
      <w:r w:rsidR="000F6CF6">
        <w:t>data about the request, but also the data that was requested.</w:t>
      </w:r>
      <w:r w:rsidR="00B852B0">
        <w:t xml:space="preserve"> The </w:t>
      </w:r>
      <w:del w:id="158" w:author="Author">
        <w:r w:rsidR="00B852B0" w:rsidDel="001F4874">
          <w:delText>DDX</w:delText>
        </w:r>
      </w:del>
      <w:ins w:id="159" w:author="Author">
        <w:r w:rsidR="001F4874">
          <w:t>DMR</w:t>
        </w:r>
      </w:ins>
      <w:r w:rsidR="00B852B0">
        <w:t xml:space="preserve"> and the meta</w:t>
      </w:r>
      <w:r w:rsidR="003835A1">
        <w:t xml:space="preserve">data part of the </w:t>
      </w:r>
      <w:del w:id="160" w:author="Author">
        <w:r w:rsidR="003835A1" w:rsidDel="001F4874">
          <w:delText>DataDDX</w:delText>
        </w:r>
      </w:del>
      <w:ins w:id="161" w:author="Author">
        <w:r w:rsidR="001F4874">
          <w:t>Data Response</w:t>
        </w:r>
      </w:ins>
      <w:r w:rsidR="003835A1">
        <w:t xml:space="preserve"> are represented using a specific XML[] </w:t>
      </w:r>
      <w:r w:rsidR="00760E1A">
        <w:t>representation. The syntax of that represe</w:t>
      </w:r>
      <w:r w:rsidR="00772D53">
        <w:t xml:space="preserve">ntation is </w:t>
      </w:r>
      <w:r w:rsidR="00772D53" w:rsidRPr="00EC5055">
        <w:t>defined in</w:t>
      </w:r>
      <w:r w:rsidR="00FF4D15" w:rsidRPr="00EC5055">
        <w:t xml:space="preserve"> </w:t>
      </w:r>
      <w:r w:rsidR="0095389A">
        <w:rPr>
          <w:color w:val="FF0000"/>
        </w:rPr>
        <w:t>Section ?</w:t>
      </w:r>
      <w:r w:rsidR="00760E1A" w:rsidRPr="00EC5055">
        <w:t>.</w:t>
      </w:r>
    </w:p>
    <w:p w14:paraId="5ADF1444" w14:textId="77777777" w:rsidR="008011C2" w:rsidRPr="006674F3" w:rsidRDefault="008011C2" w:rsidP="00420E79">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3B1949BF" w14:textId="08748F14" w:rsidR="008011C2" w:rsidRPr="006674F3" w:rsidRDefault="000F6CF6" w:rsidP="00420E79">
      <w:pPr>
        <w:pStyle w:val="BodyText"/>
        <w:pPrChange w:id="162" w:author="Author">
          <w:pPr>
            <w:pStyle w:val="BodyText"/>
          </w:pPr>
        </w:pPrChange>
      </w:pPr>
      <w:r>
        <w:t>The two</w:t>
      </w:r>
      <w:r w:rsidR="008011C2" w:rsidRPr="006674F3">
        <w:t xml:space="preserve"> responses (</w:t>
      </w:r>
      <w:del w:id="163" w:author="Author">
        <w:r w:rsidDel="001F4874">
          <w:delText>DDX</w:delText>
        </w:r>
      </w:del>
      <w:ins w:id="164" w:author="Author">
        <w:r w:rsidR="001F4874">
          <w:t>DMR</w:t>
        </w:r>
      </w:ins>
      <w:r>
        <w:t xml:space="preserve"> and </w:t>
      </w:r>
      <w:del w:id="165" w:author="Author">
        <w:r w:rsidDel="001F4874">
          <w:delText>DataDDX</w:delText>
        </w:r>
      </w:del>
      <w:ins w:id="166" w:author="Author">
        <w:r w:rsidR="001F4874">
          <w:t>Data Response</w:t>
        </w:r>
      </w:ins>
      <w:r w:rsidR="008011C2" w:rsidRPr="006674F3">
        <w:t xml:space="preserve">) are complete in and of themselves so that, for example, </w:t>
      </w:r>
      <w:del w:id="167" w:author="Author">
        <w:r w:rsidR="008011C2" w:rsidRPr="006674F3" w:rsidDel="00246A79">
          <w:delText>the data response can be used by a client</w:delText>
        </w:r>
      </w:del>
      <w:ins w:id="168" w:author="Author">
        <w:r w:rsidR="00246A79" w:rsidRPr="006674F3">
          <w:t>a client can use the data response</w:t>
        </w:r>
      </w:ins>
      <w:r w:rsidR="008011C2" w:rsidRPr="006674F3">
        <w:t xml:space="preserve"> without ever requesting either of the two other responses. In many cases, client progr</w:t>
      </w:r>
      <w:r>
        <w:t xml:space="preserve">ams will </w:t>
      </w:r>
      <w:r>
        <w:lastRenderedPageBreak/>
        <w:t xml:space="preserve">request the </w:t>
      </w:r>
      <w:del w:id="169" w:author="Author">
        <w:r w:rsidDel="001F4874">
          <w:delText>DDX</w:delText>
        </w:r>
      </w:del>
      <w:ins w:id="170" w:author="Author">
        <w:r w:rsidR="001F4874">
          <w:t>DMR</w:t>
        </w:r>
      </w:ins>
      <w:r w:rsidR="008011C2" w:rsidRPr="006674F3">
        <w:t xml:space="preserve"> </w:t>
      </w:r>
      <w:r w:rsidR="00B03267">
        <w:t xml:space="preserve">response first </w:t>
      </w:r>
      <w:r w:rsidR="008011C2" w:rsidRPr="006674F3">
        <w:t>before requesting</w:t>
      </w:r>
      <w:r>
        <w:t xml:space="preserve"> the </w:t>
      </w:r>
      <w:del w:id="171" w:author="Author">
        <w:r w:rsidDel="001F4874">
          <w:delText>DataDDX</w:delText>
        </w:r>
      </w:del>
      <w:ins w:id="172" w:author="Author">
        <w:r w:rsidR="001F4874">
          <w:t>Data Response</w:t>
        </w:r>
      </w:ins>
      <w:r w:rsidR="00B03267">
        <w:t xml:space="preserve"> </w:t>
      </w:r>
      <w:del w:id="173" w:author="Author">
        <w:r w:rsidR="00B03267" w:rsidDel="00023193">
          <w:delText>response</w:delText>
        </w:r>
        <w:r w:rsidR="008011C2" w:rsidRPr="006674F3" w:rsidDel="00023193">
          <w:delText xml:space="preserve"> </w:delText>
        </w:r>
      </w:del>
      <w:r w:rsidR="008011C2" w:rsidRPr="006674F3">
        <w:t>but there is no requirement they do so and no server SHALL require that behavior on the part of clients.</w:t>
      </w:r>
    </w:p>
    <w:p w14:paraId="542F0472" w14:textId="01D71FD7" w:rsidR="000F6CF6" w:rsidRDefault="000F6CF6" w:rsidP="00420E79">
      <w:pPr>
        <w:pStyle w:val="BodyText"/>
        <w:pPrChange w:id="174" w:author="Author">
          <w:pPr>
            <w:pStyle w:val="BodyText"/>
          </w:pPr>
        </w:pPrChange>
      </w:pPr>
      <w:r>
        <w:t xml:space="preserve">Operationally, communication between a DAP </w:t>
      </w:r>
      <w:r w:rsidR="008011C2" w:rsidRPr="006674F3">
        <w:t>client</w:t>
      </w:r>
      <w:r>
        <w:t xml:space="preserve"> and a DAP server uses some underlying already existing protocol. </w:t>
      </w:r>
      <w:r w:rsidR="00B03267">
        <w:t xml:space="preserve">Volume </w:t>
      </w:r>
      <w:r w:rsidR="008A0466">
        <w:t>2</w:t>
      </w:r>
      <w:r w:rsidR="00B03267">
        <w:t xml:space="preserve"> discusses the appropriate choices for the underlying protocol.</w:t>
      </w:r>
      <w:r w:rsidR="002D0375">
        <w:t xml:space="preserve"> Whatever protocol is used, the actual </w:t>
      </w:r>
      <w:del w:id="175" w:author="Author">
        <w:r w:rsidR="002D0375" w:rsidDel="001F4874">
          <w:delText>DataDDX</w:delText>
        </w:r>
      </w:del>
      <w:ins w:id="176" w:author="Author">
        <w:r w:rsidR="001F4874">
          <w:t>Data Response</w:t>
        </w:r>
      </w:ins>
      <w:r w:rsidR="002D0375">
        <w:t xml:space="preserve"> </w:t>
      </w:r>
      <w:del w:id="177" w:author="Author">
        <w:r w:rsidR="002D0375" w:rsidDel="00023193">
          <w:delText xml:space="preserve">response </w:delText>
        </w:r>
      </w:del>
      <w:r w:rsidR="002D0375">
        <w:t xml:space="preserve">must conform to the Multi-Part MIME encoding </w:t>
      </w:r>
      <w:r w:rsidR="002D0375" w:rsidRPr="00EC5055">
        <w:t xml:space="preserve">described in </w:t>
      </w:r>
      <w:r w:rsidR="0095389A" w:rsidRPr="00B81A23">
        <w:t>Section ?</w:t>
      </w:r>
      <w:r w:rsidR="002D0375" w:rsidRPr="000072F8">
        <w:rPr>
          <w:color w:val="FF0000"/>
        </w:rPr>
        <w:t>.</w:t>
      </w:r>
    </w:p>
    <w:p w14:paraId="2ACA5E02" w14:textId="7D743939" w:rsidR="008011C2" w:rsidRPr="006674F3" w:rsidRDefault="008011C2" w:rsidP="00420E79">
      <w:pPr>
        <w:pStyle w:val="BodyText"/>
        <w:pPrChange w:id="178" w:author="Author">
          <w:pPr>
            <w:pStyle w:val="BodyText"/>
          </w:pPr>
        </w:pPrChange>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 xml:space="preserve">s are discussed in Volume </w:t>
      </w:r>
      <w:r w:rsidR="008A0466">
        <w:t>2</w:t>
      </w:r>
      <w:r w:rsidR="00136622">
        <w:t xml:space="preserve"> of this specification.</w:t>
      </w:r>
    </w:p>
    <w:p w14:paraId="30854F57" w14:textId="77777777" w:rsidR="008011C2" w:rsidRPr="006674F3" w:rsidRDefault="008011C2" w:rsidP="005A7E80">
      <w:pPr>
        <w:pStyle w:val="Heading1"/>
      </w:pPr>
      <w:bookmarkStart w:id="179" w:name="_Toc328299962"/>
      <w:bookmarkStart w:id="180" w:name="_Toc333413703"/>
      <w:r w:rsidRPr="006674F3">
        <w:t>Characterization of a Data Source</w:t>
      </w:r>
      <w:bookmarkEnd w:id="179"/>
      <w:bookmarkEnd w:id="180"/>
    </w:p>
    <w:p w14:paraId="05418391" w14:textId="77777777" w:rsidR="003835A1" w:rsidRDefault="008011C2" w:rsidP="00420E79">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3D6105AD" w14:textId="77777777" w:rsidR="008011C2" w:rsidRDefault="008011C2" w:rsidP="00420E79">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4E2399EF" w14:textId="10F16833" w:rsidR="003835A1" w:rsidRDefault="0095389A" w:rsidP="00420E79">
      <w:pPr>
        <w:pStyle w:val="BodyText"/>
      </w:pPr>
      <w:r w:rsidRPr="00B81A23">
        <w:t>Section ?</w:t>
      </w:r>
      <w:r w:rsidR="00FF4D15">
        <w:t xml:space="preserve"> </w:t>
      </w:r>
      <w:r w:rsidR="00772D53">
        <w:t>provides a formal syntax for</w:t>
      </w:r>
      <w:r w:rsidR="00760E1A">
        <w:t xml:space="preserve"> DAP </w:t>
      </w:r>
      <w:del w:id="181" w:author="Author">
        <w:r w:rsidR="00772D53" w:rsidDel="001F4874">
          <w:delText>DDX</w:delText>
        </w:r>
      </w:del>
      <w:ins w:id="182" w:author="Author">
        <w:r w:rsidR="001F4874">
          <w:t>DMR</w:t>
        </w:r>
      </w:ins>
      <w:r w:rsidR="00772D53">
        <w:t xml:space="preserve"> </w:t>
      </w:r>
      <w:r w:rsidR="00760E1A">
        <w:t xml:space="preserve">characterizations. It is defined using the RelaxNG standard [] for describing the context-free syntax of a class of XML documents, the </w:t>
      </w:r>
      <w:del w:id="183" w:author="Author">
        <w:r w:rsidR="00760E1A" w:rsidDel="001F4874">
          <w:delText>DDX</w:delText>
        </w:r>
      </w:del>
      <w:ins w:id="184" w:author="Author">
        <w:r w:rsidR="001F4874">
          <w:t>DMR</w:t>
        </w:r>
      </w:ins>
      <w:r w:rsidR="00760E1A">
        <w:t xml:space="preserve"> in this case. The following discussion closely follows that R</w:t>
      </w:r>
      <w:r>
        <w:t xml:space="preserve">ELAX </w:t>
      </w:r>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r>
        <w:rPr>
          <w:color w:val="FF0000"/>
        </w:rPr>
        <w:t>Section ?</w:t>
      </w:r>
      <w:r w:rsidR="00FF4D15">
        <w:t xml:space="preserve"> </w:t>
      </w:r>
      <w:r w:rsidR="00760E1A">
        <w:t>describes those additional lexical elements, and those elements are discussed at appropriate points in the following discussion.</w:t>
      </w:r>
    </w:p>
    <w:p w14:paraId="7F53FEC7" w14:textId="1729A8A6" w:rsidR="00C27ECE" w:rsidRDefault="00821475" w:rsidP="00420E79">
      <w:pPr>
        <w:pStyle w:val="BodyText"/>
        <w:pPrChange w:id="185" w:author="Author">
          <w:pPr>
            <w:pStyle w:val="BodyText"/>
          </w:pPr>
        </w:pPrChange>
      </w:pPr>
      <w:r>
        <w:t xml:space="preserve">Since the syntax is context-free, there are semantic limitations on what is legal in a </w:t>
      </w:r>
      <w:del w:id="186" w:author="Author">
        <w:r w:rsidDel="001F4874">
          <w:delText>DDX</w:delText>
        </w:r>
      </w:del>
      <w:ins w:id="187" w:author="Author">
        <w:r w:rsidR="001F4874">
          <w:t>DMR</w:t>
        </w:r>
      </w:ins>
      <w:r>
        <w:t>. These semantic limitations are defined at appropriate places in the following documentation. It should also be noted that if there are conflicts between what is described here and the RelaxNG syntax, then the syntax takes precedence.</w:t>
      </w:r>
    </w:p>
    <w:p w14:paraId="5462181F" w14:textId="558DEBBF" w:rsidR="006349B8" w:rsidRDefault="00F51BFF" w:rsidP="006349B8">
      <w:pPr>
        <w:pStyle w:val="Heading1"/>
      </w:pPr>
      <w:bookmarkStart w:id="188" w:name="_Toc333413704"/>
      <w:bookmarkStart w:id="189" w:name="_Toc328299963"/>
      <w:del w:id="190" w:author="Author">
        <w:r w:rsidDel="001F4874">
          <w:delText>DDX</w:delText>
        </w:r>
      </w:del>
      <w:ins w:id="191" w:author="Author">
        <w:r w:rsidR="001F4874">
          <w:t>DMR</w:t>
        </w:r>
      </w:ins>
      <w:r>
        <w:t xml:space="preserve"> </w:t>
      </w:r>
      <w:r w:rsidR="006349B8">
        <w:t>Declarations</w:t>
      </w:r>
      <w:bookmarkEnd w:id="188"/>
    </w:p>
    <w:p w14:paraId="5244329B" w14:textId="6D1C6BCB" w:rsidR="001A0F00" w:rsidRDefault="001A0F00" w:rsidP="007434A7">
      <w:pPr>
        <w:pStyle w:val="Heading2"/>
      </w:pPr>
      <w:bookmarkStart w:id="192" w:name="_Toc333413705"/>
      <w:r>
        <w:t xml:space="preserve">XML Escaping Within the </w:t>
      </w:r>
      <w:del w:id="193" w:author="Author">
        <w:r w:rsidDel="001F4874">
          <w:delText>DDX</w:delText>
        </w:r>
      </w:del>
      <w:bookmarkEnd w:id="192"/>
      <w:ins w:id="194" w:author="Author">
        <w:r w:rsidR="001F4874">
          <w:t>DMR</w:t>
        </w:r>
      </w:ins>
    </w:p>
    <w:p w14:paraId="1D5639E1" w14:textId="671F7E56" w:rsidR="001A0F00" w:rsidRDefault="001A0F00" w:rsidP="00420E79">
      <w:pPr>
        <w:pStyle w:val="BodyText"/>
      </w:pPr>
      <w:r>
        <w:t xml:space="preserve">Any string of characters appearing within an XML attribute in the </w:t>
      </w:r>
      <w:del w:id="195" w:author="Author">
        <w:r w:rsidDel="001F4874">
          <w:delText>DDX</w:delText>
        </w:r>
      </w:del>
      <w:ins w:id="196" w:author="Author">
        <w:r w:rsidR="001F4874">
          <w:t>DMR</w:t>
        </w:r>
      </w:ins>
      <w:r>
        <w:t xml:space="preserve"> must apply the standard XML escapes.  Specifically, any attribute value containing any of the following characters must replace them with the corresponding XML escape form.</w:t>
      </w:r>
    </w:p>
    <w:tbl>
      <w:tblPr>
        <w:tblStyle w:val="TableGrid"/>
        <w:tblW w:w="0" w:type="auto"/>
        <w:jc w:val="center"/>
        <w:tblLook w:val="04A0" w:firstRow="1" w:lastRow="0" w:firstColumn="1" w:lastColumn="0" w:noHBand="0" w:noVBand="1"/>
      </w:tblPr>
      <w:tblGrid>
        <w:gridCol w:w="1509"/>
        <w:gridCol w:w="1695"/>
      </w:tblGrid>
      <w:tr w:rsidR="001A0F00" w:rsidRPr="00C81164" w14:paraId="0EBE46CA" w14:textId="77777777" w:rsidTr="008B3BE6">
        <w:trPr>
          <w:jc w:val="center"/>
        </w:trPr>
        <w:tc>
          <w:tcPr>
            <w:tcW w:w="1149" w:type="dxa"/>
          </w:tcPr>
          <w:p w14:paraId="0FF730DA" w14:textId="77777777" w:rsidR="001A0F00" w:rsidRPr="00C81164" w:rsidRDefault="001A0F00" w:rsidP="00830077">
            <w:r>
              <w:t>Character</w:t>
            </w:r>
          </w:p>
        </w:tc>
        <w:tc>
          <w:tcPr>
            <w:tcW w:w="1695" w:type="dxa"/>
          </w:tcPr>
          <w:p w14:paraId="1919D2F2" w14:textId="77777777" w:rsidR="001A0F00" w:rsidRPr="00C81164" w:rsidRDefault="001A0F00" w:rsidP="00830077">
            <w:r>
              <w:t>Escaped Form</w:t>
            </w:r>
          </w:p>
        </w:tc>
      </w:tr>
      <w:tr w:rsidR="001A0F00" w:rsidRPr="00C81164" w14:paraId="45DD3127" w14:textId="77777777" w:rsidTr="008B3BE6">
        <w:trPr>
          <w:jc w:val="center"/>
        </w:trPr>
        <w:tc>
          <w:tcPr>
            <w:tcW w:w="1149" w:type="dxa"/>
          </w:tcPr>
          <w:p w14:paraId="34AE61B1" w14:textId="77777777" w:rsidR="001A0F00" w:rsidRDefault="001A0F00" w:rsidP="00830077">
            <w:pPr>
              <w:rPr>
                <w:noProof/>
                <w:snapToGrid w:val="0"/>
              </w:rPr>
            </w:pPr>
            <w:r>
              <w:lastRenderedPageBreak/>
              <w:t>&amp;</w:t>
            </w:r>
          </w:p>
        </w:tc>
        <w:tc>
          <w:tcPr>
            <w:tcW w:w="1695" w:type="dxa"/>
          </w:tcPr>
          <w:p w14:paraId="20E68085" w14:textId="77777777" w:rsidR="001A0F00" w:rsidRDefault="001A0F00" w:rsidP="00830077">
            <w:pPr>
              <w:rPr>
                <w:b/>
                <w:bCs/>
                <w:noProof/>
                <w:snapToGrid w:val="0"/>
              </w:rPr>
            </w:pPr>
            <w:r>
              <w:t>&amp;amp;</w:t>
            </w:r>
          </w:p>
        </w:tc>
      </w:tr>
      <w:tr w:rsidR="001A0F00" w:rsidRPr="00C81164" w14:paraId="7852B621" w14:textId="77777777" w:rsidTr="008B3BE6">
        <w:trPr>
          <w:jc w:val="center"/>
        </w:trPr>
        <w:tc>
          <w:tcPr>
            <w:tcW w:w="1149" w:type="dxa"/>
          </w:tcPr>
          <w:p w14:paraId="51B37FE8" w14:textId="77777777" w:rsidR="001A0F00" w:rsidRDefault="001A0F00" w:rsidP="00830077">
            <w:pPr>
              <w:rPr>
                <w:noProof/>
                <w:snapToGrid w:val="0"/>
              </w:rPr>
            </w:pPr>
            <w:r>
              <w:t>&lt;</w:t>
            </w:r>
          </w:p>
        </w:tc>
        <w:tc>
          <w:tcPr>
            <w:tcW w:w="1695" w:type="dxa"/>
          </w:tcPr>
          <w:p w14:paraId="6E3EBFD8" w14:textId="77777777" w:rsidR="001A0F00" w:rsidRDefault="001A0F00" w:rsidP="00830077">
            <w:pPr>
              <w:rPr>
                <w:b/>
                <w:bCs/>
                <w:noProof/>
                <w:snapToGrid w:val="0"/>
              </w:rPr>
            </w:pPr>
            <w:r>
              <w:t>&amp;lt;</w:t>
            </w:r>
          </w:p>
        </w:tc>
      </w:tr>
      <w:tr w:rsidR="001A0F00" w:rsidRPr="00C81164" w14:paraId="7A3E6E7E" w14:textId="77777777" w:rsidTr="008B3BE6">
        <w:trPr>
          <w:jc w:val="center"/>
        </w:trPr>
        <w:tc>
          <w:tcPr>
            <w:tcW w:w="1149" w:type="dxa"/>
          </w:tcPr>
          <w:p w14:paraId="18220926" w14:textId="77777777" w:rsidR="001A0F00" w:rsidRDefault="001A0F00" w:rsidP="00830077">
            <w:pPr>
              <w:rPr>
                <w:noProof/>
                <w:snapToGrid w:val="0"/>
              </w:rPr>
            </w:pPr>
            <w:r>
              <w:t>&gt;</w:t>
            </w:r>
          </w:p>
        </w:tc>
        <w:tc>
          <w:tcPr>
            <w:tcW w:w="1695" w:type="dxa"/>
          </w:tcPr>
          <w:p w14:paraId="6CC5C5B4" w14:textId="77777777" w:rsidR="001A0F00" w:rsidRDefault="001A0F00" w:rsidP="00830077">
            <w:pPr>
              <w:rPr>
                <w:b/>
                <w:bCs/>
                <w:noProof/>
                <w:snapToGrid w:val="0"/>
              </w:rPr>
            </w:pPr>
            <w:r>
              <w:t>&amp;gt;</w:t>
            </w:r>
          </w:p>
        </w:tc>
      </w:tr>
      <w:tr w:rsidR="001A0F00" w:rsidRPr="00C81164" w14:paraId="1C2E1468" w14:textId="77777777" w:rsidTr="008B3BE6">
        <w:trPr>
          <w:jc w:val="center"/>
        </w:trPr>
        <w:tc>
          <w:tcPr>
            <w:tcW w:w="1149" w:type="dxa"/>
          </w:tcPr>
          <w:p w14:paraId="4821CB63" w14:textId="77777777" w:rsidR="001A0F00" w:rsidRDefault="001A0F00" w:rsidP="00830077">
            <w:pPr>
              <w:rPr>
                <w:noProof/>
                <w:snapToGrid w:val="0"/>
              </w:rPr>
            </w:pPr>
            <w:r>
              <w:t>"</w:t>
            </w:r>
          </w:p>
        </w:tc>
        <w:tc>
          <w:tcPr>
            <w:tcW w:w="1695" w:type="dxa"/>
          </w:tcPr>
          <w:p w14:paraId="5384794B" w14:textId="77777777" w:rsidR="001A0F00" w:rsidRDefault="001A0F00" w:rsidP="00830077">
            <w:pPr>
              <w:rPr>
                <w:b/>
                <w:bCs/>
                <w:noProof/>
                <w:snapToGrid w:val="0"/>
              </w:rPr>
            </w:pPr>
            <w:r>
              <w:t>&amp;quot;</w:t>
            </w:r>
          </w:p>
        </w:tc>
      </w:tr>
    </w:tbl>
    <w:p w14:paraId="2ED18B4F" w14:textId="77777777" w:rsidR="001A0F00" w:rsidRDefault="001A0F00" w:rsidP="00420E79">
      <w:pPr>
        <w:pStyle w:val="BodyText"/>
      </w:pPr>
      <w:r>
        <w:t xml:space="preserve">So for example, given the occurrence of the attribute </w:t>
      </w:r>
    </w:p>
    <w:p w14:paraId="37DA3203" w14:textId="59D9DBFF" w:rsidR="001A0F00" w:rsidRDefault="001A0F00" w:rsidP="00420E79">
      <w:pPr>
        <w:pStyle w:val="BodyText"/>
      </w:pPr>
      <w:r>
        <w:tab/>
        <w:t>name=</w:t>
      </w:r>
      <w:ins w:id="197" w:author="Author">
        <w:r w:rsidR="00D37343">
          <w:t>"</w:t>
        </w:r>
      </w:ins>
      <w:del w:id="198" w:author="Author">
        <w:r w:rsidDel="00D37343">
          <w:delText>”</w:delText>
        </w:r>
      </w:del>
      <w:r>
        <w:t>&amp;&lt;&gt;</w:t>
      </w:r>
      <w:ins w:id="199" w:author="Author">
        <w:r w:rsidR="00D37343">
          <w:t>"</w:t>
        </w:r>
      </w:ins>
      <w:del w:id="200" w:author="Author">
        <w:r w:rsidDel="00D37343">
          <w:delText>”</w:delText>
        </w:r>
      </w:del>
    </w:p>
    <w:p w14:paraId="48BD6E89" w14:textId="77777777" w:rsidR="001A0F00" w:rsidRDefault="001A0F00" w:rsidP="00420E79">
      <w:pPr>
        <w:pStyle w:val="BodyText"/>
      </w:pPr>
      <w:r>
        <w:t>it must be re-written to this form</w:t>
      </w:r>
    </w:p>
    <w:p w14:paraId="2646689F" w14:textId="0A29BA40" w:rsidR="001A0F00" w:rsidRPr="007E1054" w:rsidRDefault="001A0F00" w:rsidP="00420E79">
      <w:pPr>
        <w:pStyle w:val="BodyText"/>
        <w:pPrChange w:id="201" w:author="Author">
          <w:pPr>
            <w:pStyle w:val="BodyText"/>
          </w:pPr>
        </w:pPrChange>
      </w:pPr>
      <w:r>
        <w:tab/>
        <w:t>name=</w:t>
      </w:r>
      <w:ins w:id="202" w:author="Author">
        <w:r w:rsidR="00D37343">
          <w:t>"</w:t>
        </w:r>
      </w:ins>
      <w:del w:id="203" w:author="Author">
        <w:r w:rsidDel="00D37343">
          <w:delText>”</w:delText>
        </w:r>
      </w:del>
      <w:r>
        <w:t>&amp;amp;&amp;lt;&amp;gt;</w:t>
      </w:r>
      <w:ins w:id="204" w:author="Author">
        <w:r w:rsidR="00D37343">
          <w:t>"</w:t>
        </w:r>
      </w:ins>
      <w:del w:id="205" w:author="Author">
        <w:r w:rsidDel="00D37343">
          <w:delText>”</w:delText>
        </w:r>
      </w:del>
    </w:p>
    <w:p w14:paraId="76284FFC" w14:textId="77777777" w:rsidR="001A0F00" w:rsidRDefault="00873B48">
      <w:pPr>
        <w:pStyle w:val="Heading2"/>
      </w:pPr>
      <w:bookmarkStart w:id="206" w:name="_Toc333413706"/>
      <w:r>
        <w:t>Name</w:t>
      </w:r>
      <w:r w:rsidR="001A0F00">
        <w:t>s</w:t>
      </w:r>
      <w:bookmarkEnd w:id="206"/>
    </w:p>
    <w:p w14:paraId="7C3DEFAC" w14:textId="4A799971" w:rsidR="001A0F00" w:rsidRDefault="00873B48" w:rsidP="00420E79">
      <w:pPr>
        <w:pStyle w:val="BodyText"/>
      </w:pPr>
      <w:r>
        <w:t>A name (aka i</w:t>
      </w:r>
      <w:r w:rsidR="00F4405B">
        <w:t xml:space="preserve">dentifier) in DAP4 consists of </w:t>
      </w:r>
      <w:r>
        <w:t>a sequence of any lega</w:t>
      </w:r>
      <w:r w:rsidR="00F4405B">
        <w:t>l non-control UTF-8 characters</w:t>
      </w:r>
      <w:r w:rsidR="005A29DC">
        <w:t xml:space="preserve">. </w:t>
      </w:r>
      <w:r>
        <w:t>A control character is any UTF-8 character in the inclusive range [0x00 – 0x1F].</w:t>
      </w:r>
    </w:p>
    <w:p w14:paraId="46916C7D" w14:textId="77777777" w:rsidR="007434A7" w:rsidRDefault="007434A7">
      <w:pPr>
        <w:pStyle w:val="Heading2"/>
      </w:pPr>
      <w:bookmarkStart w:id="207" w:name="_Toc329691197"/>
      <w:bookmarkStart w:id="208" w:name="_Toc329692272"/>
      <w:bookmarkStart w:id="209" w:name="_Toc333412194"/>
      <w:bookmarkStart w:id="210" w:name="_Toc333412338"/>
      <w:bookmarkStart w:id="211" w:name="_Toc333413707"/>
      <w:bookmarkStart w:id="212" w:name="_Toc329612205"/>
      <w:bookmarkStart w:id="213" w:name="_Toc329690386"/>
      <w:bookmarkStart w:id="214" w:name="_Toc329691225"/>
      <w:bookmarkStart w:id="215" w:name="_Toc329692300"/>
      <w:bookmarkStart w:id="216" w:name="_Toc333412222"/>
      <w:bookmarkStart w:id="217" w:name="_Toc333412366"/>
      <w:bookmarkStart w:id="218" w:name="_Toc333413735"/>
      <w:bookmarkStart w:id="219" w:name="_Toc333413736"/>
      <w:bookmarkEnd w:id="207"/>
      <w:bookmarkEnd w:id="208"/>
      <w:bookmarkEnd w:id="209"/>
      <w:bookmarkEnd w:id="210"/>
      <w:bookmarkEnd w:id="211"/>
      <w:bookmarkEnd w:id="212"/>
      <w:bookmarkEnd w:id="213"/>
      <w:bookmarkEnd w:id="214"/>
      <w:bookmarkEnd w:id="215"/>
      <w:bookmarkEnd w:id="216"/>
      <w:bookmarkEnd w:id="217"/>
      <w:bookmarkEnd w:id="218"/>
      <w:r>
        <w:t>Fully Qualified Names</w:t>
      </w:r>
      <w:bookmarkEnd w:id="219"/>
    </w:p>
    <w:p w14:paraId="401E5580" w14:textId="42D54487" w:rsidR="0067535E" w:rsidRDefault="007434A7" w:rsidP="00420E79">
      <w:pPr>
        <w:pStyle w:val="BodyText"/>
        <w:rPr>
          <w:ins w:id="220" w:author="Author"/>
        </w:rPr>
      </w:pPr>
      <w:r>
        <w:t>Every object in a DAP4 Dataset has a Fully Qualified Name (FQN)</w:t>
      </w:r>
      <w:ins w:id="221" w:author="Author">
        <w:r w:rsidR="0067535E">
          <w:t xml:space="preserve">, which provides a way to </w:t>
        </w:r>
        <w:r w:rsidR="008D0641">
          <w:t>unambiguously name</w:t>
        </w:r>
        <w:r w:rsidR="0067535E">
          <w:t xml:space="preserve"> </w:t>
        </w:r>
        <w:r w:rsidR="008D0641">
          <w:t>variables and groups</w:t>
        </w:r>
        <w:r w:rsidR="0067535E">
          <w:t xml:space="preserve"> in a dataset</w:t>
        </w:r>
        <w:del w:id="222" w:author="Author">
          <w:r w:rsidR="008D0641" w:rsidDel="00D37343">
            <w:delText xml:space="preserve">, </w:delText>
          </w:r>
        </w:del>
        <w:r w:rsidR="00D37343">
          <w:t xml:space="preserve"> and </w:t>
        </w:r>
        <w:r w:rsidR="008D0641">
          <w:t xml:space="preserve">which can be used in several contexts such as in the DMR </w:t>
        </w:r>
        <w:r w:rsidR="0067535E">
          <w:t xml:space="preserve">in a </w:t>
        </w:r>
        <w:r w:rsidR="0067535E" w:rsidRPr="00D023EA">
          <w:rPr>
            <w:i/>
            <w:rPrChange w:id="223" w:author="Author">
              <w:rPr/>
            </w:rPrChange>
          </w:rPr>
          <w:t>constraint expression</w:t>
        </w:r>
        <w:r w:rsidR="0067535E">
          <w:t xml:space="preserve"> (see Section ?)</w:t>
        </w:r>
      </w:ins>
      <w:r w:rsidR="0095389A">
        <w:t>. These</w:t>
      </w:r>
      <w:r>
        <w:t xml:space="preserve"> </w:t>
      </w:r>
      <w:del w:id="224" w:author="Author">
        <w:r w:rsidR="0095389A" w:rsidDel="008D0641">
          <w:delText xml:space="preserve">fully qualified </w:delText>
        </w:r>
        <w:r w:rsidDel="008D0641">
          <w:delText>names</w:delText>
        </w:r>
      </w:del>
      <w:ins w:id="225" w:author="Author">
        <w:r w:rsidR="008D0641">
          <w:t>FQNs</w:t>
        </w:r>
      </w:ins>
      <w:r>
        <w:t xml:space="preserve"> follow the common conventions of </w:t>
      </w:r>
      <w:ins w:id="226" w:author="Author">
        <w:r w:rsidR="008D0641">
          <w:t xml:space="preserve">names </w:t>
        </w:r>
        <w:r w:rsidR="00D37343">
          <w:t xml:space="preserve">for </w:t>
        </w:r>
      </w:ins>
      <w:r w:rsidR="007F3706">
        <w:t>lexically scoped</w:t>
      </w:r>
      <w:r>
        <w:t xml:space="preserve"> identifiers. </w:t>
      </w:r>
      <w:r w:rsidR="00EA6176">
        <w:t xml:space="preserve"> </w:t>
      </w:r>
      <w:ins w:id="227" w:author="Author">
        <w:r w:rsidR="0067535E">
          <w:t xml:space="preserve">In DAP4 </w:t>
        </w:r>
        <w:del w:id="228" w:author="Author">
          <w:r w:rsidR="008D0641" w:rsidDel="00D37343">
            <w:delText>three</w:delText>
          </w:r>
        </w:del>
        <w:r w:rsidR="00D37343">
          <w:t>two</w:t>
        </w:r>
        <w:r w:rsidR="0067535E">
          <w:t xml:space="preserve"> kinds of lexical items provide </w:t>
        </w:r>
        <w:r w:rsidR="008D0641">
          <w:t>lexical</w:t>
        </w:r>
        <w:r w:rsidR="0067535E">
          <w:t xml:space="preserve"> </w:t>
        </w:r>
        <w:r w:rsidR="008D0641">
          <w:t>scoping: Groups</w:t>
        </w:r>
        <w:r w:rsidR="00D37343">
          <w:t xml:space="preserve"> and </w:t>
        </w:r>
        <w:del w:id="229" w:author="Author">
          <w:r w:rsidR="008D0641" w:rsidDel="00D37343">
            <w:delText xml:space="preserve">, </w:delText>
          </w:r>
        </w:del>
        <w:r w:rsidR="0067535E">
          <w:t>Structures</w:t>
        </w:r>
        <w:del w:id="230" w:author="Author">
          <w:r w:rsidR="008D0641" w:rsidDel="00D37343">
            <w:delText xml:space="preserve"> and Sequences</w:delText>
          </w:r>
        </w:del>
        <w:r w:rsidR="008D0641">
          <w:t xml:space="preserve"> </w:t>
        </w:r>
        <w:del w:id="231" w:author="Author">
          <w:r w:rsidR="008D0641" w:rsidDel="00D37343">
            <w:delText>(although Sequences are limited to a single level of scope)</w:delText>
          </w:r>
        </w:del>
        <w:r w:rsidR="008D0641">
          <w:t>. Just as with hierarchical file systems or variables in many programming languages, a simple grammar formally defines how the names are built using the names of the FQN’s components</w:t>
        </w:r>
        <w:r w:rsidR="00D37343">
          <w:t xml:space="preserve"> (see Appendix ?)</w:t>
        </w:r>
        <w:r w:rsidR="008D0641">
          <w:t xml:space="preserve">. Consider the </w:t>
        </w:r>
        <w:r w:rsidR="00D37343">
          <w:t xml:space="preserve">following </w:t>
        </w:r>
        <w:r w:rsidR="008D0641">
          <w:t>simple dataset</w:t>
        </w:r>
        <w:r w:rsidR="00D37343">
          <w:t>,</w:t>
        </w:r>
        <w:del w:id="232" w:author="Author">
          <w:r w:rsidR="008D0641" w:rsidDel="00D37343">
            <w:delText xml:space="preserve"> in Figure x </w:delText>
          </w:r>
        </w:del>
        <w:r w:rsidR="008D0641">
          <w:t>which contains a structure</w:t>
        </w:r>
        <w:r w:rsidR="0025008C">
          <w:t xml:space="preserve"> name “inner” within a Struc</w:t>
        </w:r>
        <w:r w:rsidR="008D0641">
          <w:t>t</w:t>
        </w:r>
        <w:r w:rsidR="0025008C">
          <w:t>u</w:t>
        </w:r>
        <w:r w:rsidR="008D0641">
          <w:t>re named “outer” all contained in</w:t>
        </w:r>
        <w:r w:rsidR="0025008C">
          <w:t xml:space="preserve"> the </w:t>
        </w:r>
        <w:r w:rsidR="008D0641">
          <w:t>Group “</w:t>
        </w:r>
        <w:r w:rsidR="00D37343">
          <w:t>G</w:t>
        </w:r>
        <w:del w:id="233" w:author="Author">
          <w:r w:rsidR="008D0641" w:rsidDel="00D37343">
            <w:delText>/</w:delText>
          </w:r>
        </w:del>
        <w:r w:rsidR="008D0641">
          <w:t>”</w:t>
        </w:r>
      </w:ins>
    </w:p>
    <w:p w14:paraId="4DD181D8" w14:textId="77777777" w:rsidR="0025008C" w:rsidRDefault="0025008C" w:rsidP="00420E79">
      <w:pPr>
        <w:pStyle w:val="BodyText"/>
        <w:rPr>
          <w:ins w:id="234" w:author="Author"/>
        </w:rPr>
      </w:pPr>
    </w:p>
    <w:p w14:paraId="796F1E25" w14:textId="0AB2D972" w:rsidR="0025008C" w:rsidRDefault="0025008C" w:rsidP="00420E79">
      <w:pPr>
        <w:pStyle w:val="BodyText"/>
        <w:rPr>
          <w:ins w:id="235" w:author="Author"/>
        </w:rPr>
      </w:pPr>
      <w:ins w:id="236" w:author="Author">
        <w:r>
          <w:t>&lt;Group name=”</w:t>
        </w:r>
        <w:r w:rsidR="00D37343">
          <w:t>G</w:t>
        </w:r>
        <w:del w:id="237" w:author="Author">
          <w:r w:rsidDel="00D37343">
            <w:delText>/</w:delText>
          </w:r>
        </w:del>
        <w:r>
          <w:t>”&gt;</w:t>
        </w:r>
      </w:ins>
    </w:p>
    <w:p w14:paraId="05F2A339" w14:textId="3535BCE0" w:rsidR="0025008C" w:rsidRDefault="0025008C" w:rsidP="00420E79">
      <w:pPr>
        <w:pStyle w:val="BodyText"/>
        <w:rPr>
          <w:ins w:id="238" w:author="Author"/>
        </w:rPr>
        <w:pPrChange w:id="239" w:author="Author">
          <w:pPr>
            <w:pStyle w:val="BodyText"/>
          </w:pPr>
        </w:pPrChange>
      </w:pPr>
      <w:ins w:id="240" w:author="Author">
        <w:r>
          <w:tab/>
          <w:t>&lt;Structure name=”places”&gt;</w:t>
        </w:r>
      </w:ins>
    </w:p>
    <w:p w14:paraId="166F5F55" w14:textId="4A110489" w:rsidR="0025008C" w:rsidRDefault="0025008C" w:rsidP="00420E79">
      <w:pPr>
        <w:pStyle w:val="BodyText"/>
        <w:rPr>
          <w:ins w:id="241" w:author="Author"/>
        </w:rPr>
        <w:pPrChange w:id="242" w:author="Author">
          <w:pPr>
            <w:pStyle w:val="BodyText"/>
          </w:pPr>
        </w:pPrChange>
      </w:pPr>
      <w:ins w:id="243" w:author="Author">
        <w:r>
          <w:tab/>
        </w:r>
        <w:r>
          <w:tab/>
          <w:t>&lt;String name=”name”/&gt;</w:t>
        </w:r>
      </w:ins>
    </w:p>
    <w:p w14:paraId="032FCC8D" w14:textId="3704A9A6" w:rsidR="0025008C" w:rsidRDefault="0025008C" w:rsidP="00420E79">
      <w:pPr>
        <w:pStyle w:val="BodyText"/>
        <w:rPr>
          <w:ins w:id="244" w:author="Author"/>
        </w:rPr>
        <w:pPrChange w:id="245" w:author="Author">
          <w:pPr>
            <w:pStyle w:val="BodyText"/>
          </w:pPr>
        </w:pPrChange>
      </w:pPr>
      <w:ins w:id="246" w:author="Author">
        <w:r>
          <w:tab/>
        </w:r>
        <w:r>
          <w:tab/>
          <w:t>&lt;Structure name=”weather”&gt;</w:t>
        </w:r>
      </w:ins>
    </w:p>
    <w:p w14:paraId="1BB3DDE7" w14:textId="04768482" w:rsidR="0025008C" w:rsidRDefault="0025008C" w:rsidP="00420E79">
      <w:pPr>
        <w:pStyle w:val="BodyText"/>
        <w:rPr>
          <w:ins w:id="247" w:author="Author"/>
        </w:rPr>
        <w:pPrChange w:id="248" w:author="Author">
          <w:pPr>
            <w:pStyle w:val="BodyText"/>
          </w:pPr>
        </w:pPrChange>
      </w:pPr>
      <w:ins w:id="249" w:author="Author">
        <w:r>
          <w:tab/>
        </w:r>
        <w:r>
          <w:tab/>
        </w:r>
        <w:r>
          <w:tab/>
          <w:t>&lt;Float64 name=”temperature”/&gt;</w:t>
        </w:r>
      </w:ins>
    </w:p>
    <w:p w14:paraId="41B98029" w14:textId="5ECC3717" w:rsidR="0025008C" w:rsidRDefault="0025008C" w:rsidP="00420E79">
      <w:pPr>
        <w:pStyle w:val="BodyText"/>
        <w:rPr>
          <w:ins w:id="250" w:author="Author"/>
        </w:rPr>
        <w:pPrChange w:id="251" w:author="Author">
          <w:pPr>
            <w:pStyle w:val="BodyText"/>
          </w:pPr>
        </w:pPrChange>
      </w:pPr>
      <w:ins w:id="252" w:author="Author">
        <w:r>
          <w:tab/>
        </w:r>
        <w:r>
          <w:tab/>
        </w:r>
        <w:r>
          <w:tab/>
          <w:t>&lt;Float64 name=”dew_point”/&gt;</w:t>
        </w:r>
      </w:ins>
    </w:p>
    <w:p w14:paraId="567B99E8" w14:textId="199B7F6C" w:rsidR="0025008C" w:rsidRDefault="0025008C" w:rsidP="00420E79">
      <w:pPr>
        <w:pStyle w:val="BodyText"/>
        <w:rPr>
          <w:ins w:id="253" w:author="Author"/>
        </w:rPr>
        <w:pPrChange w:id="254" w:author="Author">
          <w:pPr>
            <w:pStyle w:val="BodyText"/>
          </w:pPr>
        </w:pPrChange>
      </w:pPr>
      <w:ins w:id="255" w:author="Author">
        <w:r>
          <w:tab/>
        </w:r>
        <w:r>
          <w:tab/>
          <w:t>&lt;/Structure&gt;</w:t>
        </w:r>
      </w:ins>
    </w:p>
    <w:p w14:paraId="5B6A5714" w14:textId="68481A90" w:rsidR="0025008C" w:rsidRDefault="0025008C" w:rsidP="00420E79">
      <w:pPr>
        <w:pStyle w:val="BodyText"/>
        <w:rPr>
          <w:ins w:id="256" w:author="Author"/>
        </w:rPr>
        <w:pPrChange w:id="257" w:author="Author">
          <w:pPr>
            <w:pStyle w:val="BodyText"/>
          </w:pPr>
        </w:pPrChange>
      </w:pPr>
      <w:ins w:id="258" w:author="Author">
        <w:r>
          <w:tab/>
          <w:t>&lt;/Structure&gt;</w:t>
        </w:r>
      </w:ins>
    </w:p>
    <w:p w14:paraId="7D740DF3" w14:textId="312FE6BF" w:rsidR="0025008C" w:rsidRDefault="0025008C" w:rsidP="00420E79">
      <w:pPr>
        <w:pStyle w:val="BodyText"/>
        <w:rPr>
          <w:ins w:id="259" w:author="Author"/>
        </w:rPr>
        <w:pPrChange w:id="260" w:author="Author">
          <w:pPr>
            <w:pStyle w:val="BodyText"/>
          </w:pPr>
        </w:pPrChange>
      </w:pPr>
      <w:ins w:id="261" w:author="Author">
        <w:r>
          <w:t>&lt;/Group&gt;</w:t>
        </w:r>
      </w:ins>
    </w:p>
    <w:p w14:paraId="2B29B4ED" w14:textId="37EA8A28" w:rsidR="0025008C" w:rsidDel="00D37343" w:rsidRDefault="0025008C" w:rsidP="00420E79">
      <w:pPr>
        <w:pStyle w:val="BodyText"/>
        <w:rPr>
          <w:ins w:id="262" w:author="Author"/>
          <w:del w:id="263" w:author="Author"/>
        </w:rPr>
        <w:pPrChange w:id="264" w:author="Author">
          <w:pPr>
            <w:pStyle w:val="BodyText"/>
          </w:pPr>
        </w:pPrChange>
      </w:pPr>
      <w:ins w:id="265" w:author="Author">
        <w:del w:id="266" w:author="Author">
          <w:r w:rsidDel="00D37343">
            <w:delText>Figure x. A Simple Dataset</w:delText>
          </w:r>
        </w:del>
      </w:ins>
    </w:p>
    <w:p w14:paraId="7C49A88D" w14:textId="77777777" w:rsidR="00C24136" w:rsidRDefault="00C24136" w:rsidP="00420E79">
      <w:pPr>
        <w:pStyle w:val="BodyText"/>
        <w:rPr>
          <w:ins w:id="267" w:author="Author"/>
        </w:rPr>
        <w:pPrChange w:id="268" w:author="Author">
          <w:pPr>
            <w:pStyle w:val="BodyText"/>
          </w:pPr>
        </w:pPrChange>
      </w:pPr>
    </w:p>
    <w:p w14:paraId="21FF53B3" w14:textId="7B350BB8" w:rsidR="0025008C" w:rsidRDefault="0025008C" w:rsidP="00420E79">
      <w:pPr>
        <w:pStyle w:val="BodyText"/>
        <w:rPr>
          <w:ins w:id="269" w:author="Author"/>
        </w:rPr>
        <w:pPrChange w:id="270" w:author="Author">
          <w:pPr>
            <w:pStyle w:val="BodyText"/>
          </w:pPr>
        </w:pPrChange>
      </w:pPr>
      <w:ins w:id="271" w:author="Author">
        <w:r>
          <w:lastRenderedPageBreak/>
          <w:t>The FQN for the field ‘temperature’ is ‘/</w:t>
        </w:r>
        <w:r w:rsidR="00C24136">
          <w:t>G/</w:t>
        </w:r>
        <w:r>
          <w:t>places.weather.temperature’. As is the case with Structure variables, Groups can be nested to form hierarchies, too, and</w:t>
        </w:r>
        <w:r w:rsidR="00C24136">
          <w:t xml:space="preserve"> this example shows that case. </w:t>
        </w:r>
        <w:del w:id="272" w:author="Author">
          <w:r w:rsidDel="00C24136">
            <w:delText xml:space="preserve"> Figure x1 shows an example.</w:delText>
          </w:r>
        </w:del>
      </w:ins>
    </w:p>
    <w:p w14:paraId="1A61C364" w14:textId="5620ADF3" w:rsidR="0025008C" w:rsidRDefault="0025008C" w:rsidP="00420E79">
      <w:pPr>
        <w:pStyle w:val="BodyText"/>
        <w:rPr>
          <w:ins w:id="273" w:author="Author"/>
        </w:rPr>
        <w:pPrChange w:id="274" w:author="Author">
          <w:pPr>
            <w:pStyle w:val="BodyText"/>
          </w:pPr>
        </w:pPrChange>
      </w:pPr>
      <w:ins w:id="275" w:author="Author">
        <w:r>
          <w:t>&lt;Group name=”</w:t>
        </w:r>
        <w:r w:rsidR="00C24136">
          <w:t>G</w:t>
        </w:r>
        <w:del w:id="276" w:author="Author">
          <w:r w:rsidDel="00C24136">
            <w:delText>/</w:delText>
          </w:r>
        </w:del>
        <w:r>
          <w:t>”&gt;</w:t>
        </w:r>
      </w:ins>
    </w:p>
    <w:p w14:paraId="759565F2" w14:textId="0A62E1EB" w:rsidR="0025008C" w:rsidRDefault="00F22852" w:rsidP="00420E79">
      <w:pPr>
        <w:pStyle w:val="BodyText"/>
        <w:rPr>
          <w:ins w:id="277" w:author="Author"/>
        </w:rPr>
        <w:pPrChange w:id="278" w:author="Author">
          <w:pPr>
            <w:pStyle w:val="BodyText"/>
          </w:pPr>
        </w:pPrChange>
      </w:pPr>
      <w:ins w:id="279" w:author="Author">
        <w:r>
          <w:tab/>
          <w:t>&lt;Group name=”environmental</w:t>
        </w:r>
        <w:r w:rsidR="0025008C">
          <w:t>_data”&gt;</w:t>
        </w:r>
      </w:ins>
    </w:p>
    <w:p w14:paraId="339182C2" w14:textId="4ADF8F70" w:rsidR="0025008C" w:rsidRDefault="0025008C" w:rsidP="00420E79">
      <w:pPr>
        <w:pStyle w:val="BodyText"/>
        <w:rPr>
          <w:ins w:id="280" w:author="Author"/>
        </w:rPr>
        <w:pPrChange w:id="281" w:author="Author">
          <w:pPr>
            <w:pStyle w:val="BodyText"/>
          </w:pPr>
        </w:pPrChange>
      </w:pPr>
      <w:ins w:id="282" w:author="Author">
        <w:r>
          <w:tab/>
        </w:r>
        <w:r>
          <w:tab/>
          <w:t>&lt;Structure name=”places”&gt;</w:t>
        </w:r>
      </w:ins>
    </w:p>
    <w:p w14:paraId="7052257D" w14:textId="7D8E8ABC" w:rsidR="0025008C" w:rsidRDefault="0025008C" w:rsidP="00420E79">
      <w:pPr>
        <w:pStyle w:val="BodyText"/>
        <w:rPr>
          <w:ins w:id="283" w:author="Author"/>
        </w:rPr>
        <w:pPrChange w:id="284" w:author="Author">
          <w:pPr>
            <w:pStyle w:val="BodyText"/>
          </w:pPr>
        </w:pPrChange>
      </w:pPr>
      <w:ins w:id="285" w:author="Author">
        <w:r>
          <w:tab/>
        </w:r>
        <w:r>
          <w:tab/>
        </w:r>
        <w:r>
          <w:tab/>
          <w:t>&lt;String name=”name”/&gt;</w:t>
        </w:r>
      </w:ins>
    </w:p>
    <w:p w14:paraId="1A752486" w14:textId="606D4056" w:rsidR="0025008C" w:rsidRDefault="0025008C" w:rsidP="00420E79">
      <w:pPr>
        <w:pStyle w:val="BodyText"/>
        <w:rPr>
          <w:ins w:id="286" w:author="Author"/>
        </w:rPr>
        <w:pPrChange w:id="287" w:author="Author">
          <w:pPr>
            <w:pStyle w:val="BodyText"/>
          </w:pPr>
        </w:pPrChange>
      </w:pPr>
      <w:ins w:id="288" w:author="Author">
        <w:r>
          <w:tab/>
        </w:r>
        <w:r>
          <w:tab/>
        </w:r>
        <w:r>
          <w:tab/>
          <w:t>&lt;Structure name=”weather”&gt;</w:t>
        </w:r>
      </w:ins>
    </w:p>
    <w:p w14:paraId="1B06E2C0" w14:textId="5A4A0EC3" w:rsidR="0025008C" w:rsidRDefault="0025008C" w:rsidP="00420E79">
      <w:pPr>
        <w:pStyle w:val="BodyText"/>
        <w:rPr>
          <w:ins w:id="289" w:author="Author"/>
        </w:rPr>
        <w:pPrChange w:id="290" w:author="Author">
          <w:pPr>
            <w:pStyle w:val="BodyText"/>
          </w:pPr>
        </w:pPrChange>
      </w:pPr>
      <w:ins w:id="291" w:author="Author">
        <w:r>
          <w:tab/>
        </w:r>
        <w:r>
          <w:tab/>
        </w:r>
        <w:r>
          <w:tab/>
        </w:r>
        <w:r>
          <w:tab/>
          <w:t>&lt;Float64 name=”temperature”/&gt;</w:t>
        </w:r>
      </w:ins>
    </w:p>
    <w:p w14:paraId="7235B0D2" w14:textId="662541C7" w:rsidR="0025008C" w:rsidRDefault="0025008C" w:rsidP="00420E79">
      <w:pPr>
        <w:pStyle w:val="BodyText"/>
        <w:rPr>
          <w:ins w:id="292" w:author="Author"/>
        </w:rPr>
        <w:pPrChange w:id="293" w:author="Author">
          <w:pPr>
            <w:pStyle w:val="BodyText"/>
          </w:pPr>
        </w:pPrChange>
      </w:pPr>
      <w:ins w:id="294" w:author="Author">
        <w:r>
          <w:tab/>
        </w:r>
        <w:r>
          <w:tab/>
        </w:r>
        <w:r>
          <w:tab/>
        </w:r>
        <w:r>
          <w:tab/>
          <w:t>&lt;Float64 name=”dew_point”/&gt;</w:t>
        </w:r>
      </w:ins>
    </w:p>
    <w:p w14:paraId="10CD56A9" w14:textId="3E59618F" w:rsidR="0025008C" w:rsidRDefault="0025008C" w:rsidP="00420E79">
      <w:pPr>
        <w:pStyle w:val="BodyText"/>
        <w:rPr>
          <w:ins w:id="295" w:author="Author"/>
        </w:rPr>
        <w:pPrChange w:id="296" w:author="Author">
          <w:pPr>
            <w:pStyle w:val="BodyText"/>
          </w:pPr>
        </w:pPrChange>
      </w:pPr>
      <w:ins w:id="297" w:author="Author">
        <w:r>
          <w:tab/>
        </w:r>
        <w:r>
          <w:tab/>
        </w:r>
        <w:r>
          <w:tab/>
          <w:t>&lt;/Structure&gt;</w:t>
        </w:r>
      </w:ins>
    </w:p>
    <w:p w14:paraId="30825A4D" w14:textId="060084DE" w:rsidR="0025008C" w:rsidRDefault="0025008C" w:rsidP="00420E79">
      <w:pPr>
        <w:pStyle w:val="BodyText"/>
        <w:rPr>
          <w:ins w:id="298" w:author="Author"/>
        </w:rPr>
        <w:pPrChange w:id="299" w:author="Author">
          <w:pPr>
            <w:pStyle w:val="BodyText"/>
          </w:pPr>
        </w:pPrChange>
      </w:pPr>
      <w:ins w:id="300" w:author="Author">
        <w:r>
          <w:tab/>
        </w:r>
        <w:r>
          <w:tab/>
          <w:t>&lt;/Structure&gt;</w:t>
        </w:r>
      </w:ins>
    </w:p>
    <w:p w14:paraId="37780A25" w14:textId="1329EFC2" w:rsidR="0025008C" w:rsidRDefault="0025008C" w:rsidP="00420E79">
      <w:pPr>
        <w:pStyle w:val="BodyText"/>
        <w:rPr>
          <w:ins w:id="301" w:author="Author"/>
        </w:rPr>
        <w:pPrChange w:id="302" w:author="Author">
          <w:pPr>
            <w:pStyle w:val="BodyText"/>
          </w:pPr>
        </w:pPrChange>
      </w:pPr>
      <w:ins w:id="303" w:author="Author">
        <w:r>
          <w:tab/>
          <w:t>&lt;/Group&gt;</w:t>
        </w:r>
      </w:ins>
    </w:p>
    <w:p w14:paraId="5CF5EAED" w14:textId="5540E7C8" w:rsidR="0025008C" w:rsidRDefault="0025008C" w:rsidP="00420E79">
      <w:pPr>
        <w:pStyle w:val="BodyText"/>
        <w:rPr>
          <w:ins w:id="304" w:author="Author"/>
        </w:rPr>
        <w:pPrChange w:id="305" w:author="Author">
          <w:pPr>
            <w:pStyle w:val="BodyText"/>
          </w:pPr>
        </w:pPrChange>
      </w:pPr>
      <w:ins w:id="306" w:author="Author">
        <w:r>
          <w:tab/>
          <w:t>&lt;Group name=”demographic_data”&gt;</w:t>
        </w:r>
      </w:ins>
    </w:p>
    <w:p w14:paraId="5CFF9D42" w14:textId="71313EE6" w:rsidR="0025008C" w:rsidRDefault="0025008C" w:rsidP="00420E79">
      <w:pPr>
        <w:pStyle w:val="BodyText"/>
        <w:rPr>
          <w:ins w:id="307" w:author="Author"/>
        </w:rPr>
        <w:pPrChange w:id="308" w:author="Author">
          <w:pPr>
            <w:pStyle w:val="BodyText"/>
          </w:pPr>
        </w:pPrChange>
      </w:pPr>
      <w:ins w:id="309" w:author="Author">
        <w:r>
          <w:tab/>
        </w:r>
        <w:r>
          <w:tab/>
          <w:t>…</w:t>
        </w:r>
      </w:ins>
    </w:p>
    <w:p w14:paraId="0946E0B0" w14:textId="7F267F66" w:rsidR="0025008C" w:rsidRDefault="0025008C" w:rsidP="00420E79">
      <w:pPr>
        <w:pStyle w:val="BodyText"/>
        <w:rPr>
          <w:ins w:id="310" w:author="Author"/>
        </w:rPr>
        <w:pPrChange w:id="311" w:author="Author">
          <w:pPr>
            <w:pStyle w:val="BodyText"/>
          </w:pPr>
        </w:pPrChange>
      </w:pPr>
      <w:ins w:id="312" w:author="Author">
        <w:r>
          <w:tab/>
          <w:t>&lt;/Group</w:t>
        </w:r>
      </w:ins>
    </w:p>
    <w:p w14:paraId="13CF0BB3" w14:textId="77777777" w:rsidR="0025008C" w:rsidRDefault="0025008C" w:rsidP="00420E79">
      <w:pPr>
        <w:pStyle w:val="BodyText"/>
        <w:rPr>
          <w:ins w:id="313" w:author="Author"/>
        </w:rPr>
        <w:pPrChange w:id="314" w:author="Author">
          <w:pPr>
            <w:pStyle w:val="BodyText"/>
          </w:pPr>
        </w:pPrChange>
      </w:pPr>
      <w:ins w:id="315" w:author="Author">
        <w:r>
          <w:t>&lt;/Group&gt;</w:t>
        </w:r>
      </w:ins>
    </w:p>
    <w:p w14:paraId="09008FB2" w14:textId="0615389F" w:rsidR="0025008C" w:rsidDel="00C24136" w:rsidRDefault="0025008C" w:rsidP="00420E79">
      <w:pPr>
        <w:pStyle w:val="BodyText"/>
        <w:rPr>
          <w:ins w:id="316" w:author="Author"/>
          <w:del w:id="317" w:author="Author"/>
        </w:rPr>
        <w:pPrChange w:id="318" w:author="Author">
          <w:pPr>
            <w:pStyle w:val="BodyText"/>
          </w:pPr>
        </w:pPrChange>
      </w:pPr>
      <w:ins w:id="319" w:author="Author">
        <w:del w:id="320" w:author="Author">
          <w:r w:rsidDel="00C24136">
            <w:delText>Figure x</w:delText>
          </w:r>
          <w:r w:rsidR="00F22852" w:rsidDel="00C24136">
            <w:delText>1</w:delText>
          </w:r>
          <w:r w:rsidDel="00C24136">
            <w:delText>. A Simple Dataset</w:delText>
          </w:r>
          <w:r w:rsidR="00F22852" w:rsidDel="00C24136">
            <w:delText xml:space="preserve"> With Three Groups</w:delText>
          </w:r>
        </w:del>
      </w:ins>
    </w:p>
    <w:p w14:paraId="072849D7" w14:textId="7729F244" w:rsidR="0025008C" w:rsidRDefault="00F22852" w:rsidP="00420E79">
      <w:pPr>
        <w:pStyle w:val="BodyText"/>
        <w:rPr>
          <w:ins w:id="321" w:author="Author"/>
        </w:rPr>
        <w:pPrChange w:id="322" w:author="Author">
          <w:pPr>
            <w:pStyle w:val="BodyText"/>
          </w:pPr>
        </w:pPrChange>
      </w:pPr>
      <w:ins w:id="323" w:author="Author">
        <w:r>
          <w:t xml:space="preserve">The FQN to the field ‘temperature’ in the dataset shown </w:t>
        </w:r>
        <w:del w:id="324" w:author="Author">
          <w:r w:rsidDel="00C24136">
            <w:delText xml:space="preserve">in Figure x1 </w:delText>
          </w:r>
        </w:del>
        <w:r>
          <w:t>is ‘/</w:t>
        </w:r>
        <w:r w:rsidR="00C24136">
          <w:t>G/</w:t>
        </w:r>
        <w:r>
          <w:t>environmental _data/places.weather.temperature’</w:t>
        </w:r>
      </w:ins>
    </w:p>
    <w:p w14:paraId="639B37E4" w14:textId="5537BE18" w:rsidR="00F22852" w:rsidDel="008E6870" w:rsidRDefault="00F22852" w:rsidP="00420E79">
      <w:pPr>
        <w:pStyle w:val="BodyText"/>
        <w:rPr>
          <w:ins w:id="325" w:author="Author"/>
          <w:del w:id="326" w:author="Author"/>
        </w:rPr>
        <w:pPrChange w:id="327" w:author="Author">
          <w:pPr>
            <w:pStyle w:val="BodyText"/>
          </w:pPr>
        </w:pPrChange>
      </w:pPr>
    </w:p>
    <w:p w14:paraId="54BC195E" w14:textId="56848BD0" w:rsidR="00F22852" w:rsidDel="008E6870" w:rsidRDefault="00F22852" w:rsidP="00420E79">
      <w:pPr>
        <w:pStyle w:val="BodyText"/>
        <w:rPr>
          <w:ins w:id="328" w:author="Author"/>
          <w:del w:id="329" w:author="Author"/>
        </w:rPr>
        <w:pPrChange w:id="330" w:author="Author">
          <w:pPr>
            <w:pStyle w:val="BodyText"/>
          </w:pPr>
        </w:pPrChange>
      </w:pPr>
      <w:ins w:id="331" w:author="Author">
        <w:del w:id="332" w:author="Author">
          <w:r w:rsidDel="008E6870">
            <w:delText>A grammar for FQNs</w:delText>
          </w:r>
        </w:del>
      </w:ins>
    </w:p>
    <w:p w14:paraId="4F26086F" w14:textId="35F49663" w:rsidR="00F22852" w:rsidDel="008E6870" w:rsidRDefault="00F22852" w:rsidP="00420E79">
      <w:pPr>
        <w:pStyle w:val="BodyText"/>
        <w:rPr>
          <w:ins w:id="333" w:author="Author"/>
          <w:del w:id="334" w:author="Author"/>
        </w:rPr>
        <w:pPrChange w:id="335" w:author="Author">
          <w:pPr>
            <w:pStyle w:val="BodyText"/>
          </w:pPr>
        </w:pPrChange>
      </w:pPr>
    </w:p>
    <w:p w14:paraId="06C7477E" w14:textId="666CD281" w:rsidR="00F22852" w:rsidDel="008E6870" w:rsidRDefault="000E1166" w:rsidP="00420E79">
      <w:pPr>
        <w:pStyle w:val="BodyText"/>
        <w:rPr>
          <w:ins w:id="336" w:author="Author"/>
          <w:del w:id="337" w:author="Author"/>
        </w:rPr>
        <w:pPrChange w:id="338" w:author="Author">
          <w:pPr>
            <w:pStyle w:val="BodyText"/>
          </w:pPr>
        </w:pPrChange>
      </w:pPr>
      <w:ins w:id="339" w:author="Author">
        <w:del w:id="340" w:author="Author">
          <w:r w:rsidDel="008E6870">
            <w:delText>FQN :== ‘/’ Groups* Variables*</w:delText>
          </w:r>
        </w:del>
      </w:ins>
    </w:p>
    <w:p w14:paraId="5802BE19" w14:textId="77D47A46" w:rsidR="000E1166" w:rsidDel="008E6870" w:rsidRDefault="000E1166" w:rsidP="00420E79">
      <w:pPr>
        <w:pStyle w:val="BodyText"/>
        <w:rPr>
          <w:ins w:id="341" w:author="Author"/>
          <w:del w:id="342" w:author="Author"/>
        </w:rPr>
        <w:pPrChange w:id="343" w:author="Author">
          <w:pPr>
            <w:pStyle w:val="BodyText"/>
          </w:pPr>
        </w:pPrChange>
      </w:pPr>
      <w:ins w:id="344" w:author="Author">
        <w:del w:id="345" w:author="Author">
          <w:r w:rsidDel="008E6870">
            <w:delText>Groups :== group_name ‘/’</w:delText>
          </w:r>
        </w:del>
      </w:ins>
    </w:p>
    <w:p w14:paraId="2FA5844A" w14:textId="6A495E33" w:rsidR="0025008C" w:rsidDel="008E6870" w:rsidRDefault="000E1166" w:rsidP="00420E79">
      <w:pPr>
        <w:pStyle w:val="BodyText"/>
        <w:rPr>
          <w:ins w:id="346" w:author="Author"/>
          <w:del w:id="347" w:author="Author"/>
        </w:rPr>
        <w:pPrChange w:id="348" w:author="Author">
          <w:pPr>
            <w:pStyle w:val="BodyText"/>
          </w:pPr>
        </w:pPrChange>
      </w:pPr>
      <w:ins w:id="349" w:author="Author">
        <w:del w:id="350" w:author="Author">
          <w:r w:rsidDel="008E6870">
            <w:delText>Variables :== Name | Name ‘.’ Variables</w:delText>
          </w:r>
        </w:del>
      </w:ins>
    </w:p>
    <w:p w14:paraId="0EE75768" w14:textId="41911EA6" w:rsidR="000E1166" w:rsidDel="008E6870" w:rsidRDefault="000E1166" w:rsidP="00420E79">
      <w:pPr>
        <w:pStyle w:val="BodyText"/>
        <w:rPr>
          <w:ins w:id="351" w:author="Author"/>
          <w:del w:id="352" w:author="Author"/>
        </w:rPr>
        <w:pPrChange w:id="353" w:author="Author">
          <w:pPr>
            <w:pStyle w:val="BodyText"/>
          </w:pPr>
        </w:pPrChange>
      </w:pPr>
      <w:ins w:id="354" w:author="Author">
        <w:del w:id="355" w:author="Author">
          <w:r w:rsidDel="008E6870">
            <w:delText>Name :== structure_name | sequence_name | field_name</w:delText>
          </w:r>
        </w:del>
      </w:ins>
    </w:p>
    <w:p w14:paraId="0FF49F6F" w14:textId="7751A6F6" w:rsidR="000E1166" w:rsidDel="008E6870" w:rsidRDefault="000E1166" w:rsidP="00420E79">
      <w:pPr>
        <w:pStyle w:val="BodyText"/>
        <w:rPr>
          <w:ins w:id="356" w:author="Author"/>
          <w:del w:id="357" w:author="Author"/>
        </w:rPr>
        <w:pPrChange w:id="358" w:author="Author">
          <w:pPr>
            <w:pStyle w:val="BodyText"/>
          </w:pPr>
        </w:pPrChange>
      </w:pPr>
    </w:p>
    <w:p w14:paraId="36952C0F" w14:textId="7AD7ACBA" w:rsidR="000E1166" w:rsidRDefault="000E1166" w:rsidP="00420E79">
      <w:pPr>
        <w:pStyle w:val="BodyText"/>
        <w:rPr>
          <w:ins w:id="359" w:author="Author"/>
        </w:rPr>
        <w:pPrChange w:id="360" w:author="Author">
          <w:pPr>
            <w:pStyle w:val="BodyText"/>
          </w:pPr>
        </w:pPrChange>
      </w:pPr>
      <w:ins w:id="361" w:author="Author">
        <w:r>
          <w:t>Notes:</w:t>
        </w:r>
      </w:ins>
    </w:p>
    <w:p w14:paraId="13C800E9" w14:textId="0DA7D6EC" w:rsidR="000E1166" w:rsidRDefault="000E1166" w:rsidP="00420E79">
      <w:pPr>
        <w:pStyle w:val="BodyText"/>
        <w:numPr>
          <w:ilvl w:val="0"/>
          <w:numId w:val="60"/>
        </w:numPr>
        <w:rPr>
          <w:ins w:id="362" w:author="Author"/>
        </w:rPr>
        <w:pPrChange w:id="363" w:author="Author">
          <w:pPr>
            <w:pStyle w:val="BodyText"/>
          </w:pPr>
        </w:pPrChange>
      </w:pPr>
      <w:ins w:id="364" w:author="Author">
        <w:r>
          <w:t>Every dataset has a ‘root Group’</w:t>
        </w:r>
        <w:r w:rsidR="00C24136">
          <w:t>. Whatever name that group has is ignored for the purposes of forming the FQN and instead is treated as if it has the empty name (“”).</w:t>
        </w:r>
        <w:del w:id="365" w:author="Author">
          <w:r w:rsidDel="00C24136">
            <w:delText xml:space="preserve"> and that Group is always named ‘/’</w:delText>
          </w:r>
        </w:del>
      </w:ins>
    </w:p>
    <w:p w14:paraId="228D7FB8" w14:textId="55123BAB" w:rsidR="000E1166" w:rsidRDefault="00C24136" w:rsidP="00420E79">
      <w:pPr>
        <w:pStyle w:val="BodyText"/>
        <w:numPr>
          <w:ilvl w:val="0"/>
          <w:numId w:val="60"/>
        </w:numPr>
        <w:rPr>
          <w:ins w:id="366" w:author="Author"/>
        </w:rPr>
        <w:pPrChange w:id="367" w:author="Author">
          <w:pPr>
            <w:pStyle w:val="BodyText"/>
          </w:pPr>
        </w:pPrChange>
      </w:pPr>
      <w:ins w:id="368" w:author="Author">
        <w:r>
          <w:t>There is no limit to the nesting of groups or the nesting of Structures</w:t>
        </w:r>
        <w:del w:id="369" w:author="Author">
          <w:r w:rsidR="000E1166" w:rsidDel="00C24136">
            <w:delText>Both Groups and Structures can be used to define recursive types, so they can be nested to any depth</w:delText>
          </w:r>
        </w:del>
        <w:r w:rsidR="000E1166">
          <w:t>.</w:t>
        </w:r>
      </w:ins>
    </w:p>
    <w:p w14:paraId="7D4B7281" w14:textId="0BAECB25" w:rsidR="000E1166" w:rsidDel="00C24136" w:rsidRDefault="000E1166" w:rsidP="00420E79">
      <w:pPr>
        <w:pStyle w:val="BodyText"/>
        <w:numPr>
          <w:ilvl w:val="0"/>
          <w:numId w:val="60"/>
        </w:numPr>
        <w:rPr>
          <w:ins w:id="370" w:author="Author"/>
          <w:del w:id="371" w:author="Author"/>
        </w:rPr>
        <w:pPrChange w:id="372" w:author="Author">
          <w:pPr>
            <w:pStyle w:val="BodyText"/>
          </w:pPr>
        </w:pPrChange>
      </w:pPr>
      <w:ins w:id="373" w:author="Author">
        <w:del w:id="374" w:author="Author">
          <w:r w:rsidDel="00C24136">
            <w:lastRenderedPageBreak/>
            <w:delText xml:space="preserve">Sequences are limited to a single level of fields – their fields </w:delText>
          </w:r>
          <w:r w:rsidR="00A63EBD" w:rsidDel="00C24136">
            <w:delText>are limited to atomic types and Arrays of atomic types.</w:delText>
          </w:r>
        </w:del>
      </w:ins>
    </w:p>
    <w:p w14:paraId="53FBC20A" w14:textId="494265BF" w:rsidR="00EA6176" w:rsidDel="00A63EBD" w:rsidRDefault="00EA6176" w:rsidP="00420E79">
      <w:pPr>
        <w:pStyle w:val="BodyText"/>
        <w:rPr>
          <w:del w:id="375" w:author="Author"/>
        </w:rPr>
      </w:pPr>
      <w:del w:id="376" w:author="Author">
        <w:r w:rsidDel="00A63EBD">
          <w:delText xml:space="preserve">An FQN has two parts. First, there is the </w:delText>
        </w:r>
        <w:r w:rsidR="001E5B18" w:rsidDel="00A63EBD">
          <w:rPr>
            <w:i/>
          </w:rPr>
          <w:delText>path</w:delText>
        </w:r>
        <w:r w:rsidDel="00A63EBD">
          <w:delText xml:space="preserve">, which refers to Group traversal, and second is the </w:delText>
        </w:r>
        <w:r w:rsidR="001E5B18" w:rsidRPr="00B81A23" w:rsidDel="00A63EBD">
          <w:rPr>
            <w:i/>
          </w:rPr>
          <w:delText>suffix</w:delText>
        </w:r>
        <w:r w:rsidDel="00A63EBD">
          <w:delText xml:space="preserve">, which refers to the traversal of Structures. An FQN is the concatenation of the </w:delText>
        </w:r>
        <w:r w:rsidR="001E5B18" w:rsidDel="00A63EBD">
          <w:delText>path</w:delText>
        </w:r>
        <w:r w:rsidDel="00A63EBD">
          <w:delText xml:space="preserve"> with the </w:delText>
        </w:r>
        <w:r w:rsidR="001E5B18" w:rsidDel="00A63EBD">
          <w:delText>suffix and separated by the ‘/</w:delText>
        </w:r>
        <w:r w:rsidDel="00A63EBD">
          <w:delText xml:space="preserve">’ Character. The </w:delText>
        </w:r>
        <w:r w:rsidR="001E5B18" w:rsidDel="00A63EBD">
          <w:delText>suffix may not exist if O is a group or is not a Structure typed variable.</w:delText>
        </w:r>
      </w:del>
    </w:p>
    <w:p w14:paraId="7C4FD02C" w14:textId="7FBCA427" w:rsidR="005D74A1" w:rsidDel="00A63EBD" w:rsidRDefault="007434A7" w:rsidP="00420E79">
      <w:pPr>
        <w:pStyle w:val="BodyText"/>
        <w:rPr>
          <w:del w:id="377" w:author="Author"/>
        </w:rPr>
      </w:pPr>
      <w:del w:id="378" w:author="Author">
        <w:r w:rsidDel="00A63EBD">
          <w:delText>To write a</w:delText>
        </w:r>
        <w:r w:rsidR="00EA6176" w:rsidDel="00A63EBD">
          <w:delText xml:space="preserve"> </w:delText>
        </w:r>
        <w:r w:rsidR="001E5B18" w:rsidDel="00A63EBD">
          <w:rPr>
            <w:i/>
          </w:rPr>
          <w:delText>path</w:delText>
        </w:r>
        <w:r w:rsidR="00EA6176" w:rsidDel="00A63EBD">
          <w:delText xml:space="preserve"> </w:delText>
        </w:r>
        <w:r w:rsidR="005D74A1" w:rsidDel="00A63EBD">
          <w:delText>for an object O, follow these steps.</w:delText>
        </w:r>
      </w:del>
    </w:p>
    <w:p w14:paraId="1CF22052" w14:textId="4D6F2AEF" w:rsidR="005D74A1" w:rsidDel="00A63EBD" w:rsidRDefault="005D74A1" w:rsidP="00830077">
      <w:pPr>
        <w:pStyle w:val="ListNumber"/>
        <w:rPr>
          <w:del w:id="379" w:author="Author"/>
        </w:rPr>
      </w:pPr>
      <w:del w:id="380" w:author="Author">
        <w:r w:rsidDel="00A63EBD">
          <w:delText>L</w:delText>
        </w:r>
        <w:r w:rsidR="007434A7" w:rsidDel="00A63EBD">
          <w:delText>ocate the closest</w:delText>
        </w:r>
        <w:r w:rsidR="005A29DC" w:rsidDel="00A63EBD">
          <w:delText xml:space="preserve"> enc</w:delText>
        </w:r>
        <w:r w:rsidR="0095389A" w:rsidDel="00A63EBD">
          <w:delText>losing</w:delText>
        </w:r>
        <w:r w:rsidR="007434A7" w:rsidDel="00A63EBD">
          <w:delText xml:space="preserve"> </w:delText>
        </w:r>
        <w:r w:rsidR="005A29DC" w:rsidDel="00A63EBD">
          <w:delText>group G</w:delText>
        </w:r>
        <w:r w:rsidDel="00A63EBD">
          <w:delText xml:space="preserve"> </w:delText>
        </w:r>
        <w:r w:rsidR="007434A7" w:rsidDel="00A63EBD">
          <w:delText>for O.</w:delText>
        </w:r>
        <w:r w:rsidR="005A29DC" w:rsidDel="00A63EBD">
          <w:delText xml:space="preserve">  If O is a group, then O and G will be the same.</w:delText>
        </w:r>
      </w:del>
    </w:p>
    <w:p w14:paraId="0FCEB8D7" w14:textId="54AF59B3" w:rsidR="00EA6176" w:rsidDel="00A63EBD" w:rsidRDefault="005D74A1" w:rsidP="00830077">
      <w:pPr>
        <w:pStyle w:val="ListNumber"/>
        <w:rPr>
          <w:del w:id="381" w:author="Author"/>
        </w:rPr>
      </w:pPr>
      <w:del w:id="382" w:author="Author">
        <w:r w:rsidDel="00A63EBD">
          <w:delText xml:space="preserve">Create </w:delText>
        </w:r>
        <w:r w:rsidR="007434A7" w:rsidDel="00A63EBD">
          <w:delText xml:space="preserve">the </w:delText>
        </w:r>
        <w:r w:rsidR="00EA6176" w:rsidDel="00A63EBD">
          <w:delText xml:space="preserve">scope </w:delText>
        </w:r>
        <w:r w:rsidDel="00A63EBD">
          <w:delText xml:space="preserve">prefix for O </w:delText>
        </w:r>
        <w:r w:rsidR="007434A7" w:rsidDel="00A63EBD">
          <w:delText xml:space="preserve">by traversing a path through the Group tree to </w:delText>
        </w:r>
        <w:r w:rsidDel="00A63EBD">
          <w:delText xml:space="preserve">and including </w:delText>
        </w:r>
        <w:r w:rsidR="005A29DC" w:rsidDel="00A63EBD">
          <w:delText>G</w:delText>
        </w:r>
        <w:r w:rsidR="007434A7" w:rsidDel="00A63EBD">
          <w:delText>. Concatenate the group names on that path and separating them with ‘/’. Th</w:delText>
        </w:r>
        <w:r w:rsidR="005A29DC" w:rsidDel="00A63EBD">
          <w:delText xml:space="preserve">e name for </w:delText>
        </w:r>
        <w:r w:rsidR="007434A7" w:rsidDel="00A63EBD">
          <w:delText xml:space="preserve">root group is </w:delText>
        </w:r>
        <w:r w:rsidR="005A29DC" w:rsidDel="00A63EBD">
          <w:delText>ignored</w:delText>
        </w:r>
        <w:r w:rsidR="007434A7" w:rsidDel="00A63EBD">
          <w:delText>, hence the FQN will begin with “/”.</w:delText>
        </w:r>
      </w:del>
    </w:p>
    <w:p w14:paraId="781D7307" w14:textId="51DEEBDD" w:rsidR="005D74A1" w:rsidDel="00A63EBD" w:rsidRDefault="005A29DC" w:rsidP="00420E79">
      <w:pPr>
        <w:pStyle w:val="BodyText"/>
        <w:rPr>
          <w:del w:id="383" w:author="Author"/>
        </w:rPr>
      </w:pPr>
      <w:del w:id="384" w:author="Author">
        <w:r w:rsidDel="00A63EBD">
          <w:delText xml:space="preserve"> </w:delText>
        </w:r>
        <w:r w:rsidR="005D74A1" w:rsidDel="00A63EBD">
          <w:delText>If O</w:delText>
        </w:r>
        <w:r w:rsidR="00EA6176" w:rsidDel="00A63EBD">
          <w:delText xml:space="preserve"> is not a Structure </w:delText>
        </w:r>
        <w:r w:rsidR="001E5B18" w:rsidDel="00A63EBD">
          <w:delText>typed variable</w:delText>
        </w:r>
        <w:r w:rsidR="00EA6176" w:rsidDel="00A63EBD">
          <w:delText xml:space="preserve">, </w:delText>
        </w:r>
        <w:r w:rsidR="005D74A1" w:rsidDel="00A63EBD">
          <w:delText xml:space="preserve">then we are done and the </w:delText>
        </w:r>
        <w:r w:rsidR="00EA6176" w:rsidDel="00A63EBD">
          <w:delText>FQN for O</w:delText>
        </w:r>
        <w:r w:rsidR="005D74A1" w:rsidDel="00A63EBD">
          <w:delText xml:space="preserve"> is </w:delText>
        </w:r>
        <w:r w:rsidR="00EA6176" w:rsidDel="00A63EBD">
          <w:delText xml:space="preserve">just the </w:delText>
        </w:r>
        <w:r w:rsidR="001E5B18" w:rsidDel="00A63EBD">
          <w:delText>path</w:delText>
        </w:r>
        <w:r w:rsidR="00EA6176" w:rsidDel="00A63EBD">
          <w:delText xml:space="preserve">. Otherwise, the </w:delText>
        </w:r>
        <w:r w:rsidR="001E5B18" w:rsidDel="00A63EBD">
          <w:rPr>
            <w:i/>
          </w:rPr>
          <w:delText>suffix</w:delText>
        </w:r>
        <w:r w:rsidR="00EA6176" w:rsidDel="00A63EBD">
          <w:delText xml:space="preserve"> must be computed as follows.</w:delText>
        </w:r>
      </w:del>
    </w:p>
    <w:p w14:paraId="1CD2B88C" w14:textId="7C672296" w:rsidR="005D74A1" w:rsidDel="00A63EBD" w:rsidRDefault="00EA6176" w:rsidP="004E2D7A">
      <w:pPr>
        <w:pStyle w:val="ListNumber"/>
        <w:rPr>
          <w:del w:id="385" w:author="Author"/>
        </w:rPr>
        <w:pPrChange w:id="386" w:author="Author">
          <w:pPr>
            <w:pStyle w:val="ListNumber"/>
            <w:numPr>
              <w:numId w:val="42"/>
            </w:numPr>
          </w:pPr>
        </w:pPrChange>
      </w:pPr>
      <w:del w:id="387" w:author="Author">
        <w:r w:rsidDel="00A63EBD">
          <w:delText>Tr</w:delText>
        </w:r>
        <w:r w:rsidR="005D74A1" w:rsidDel="00A63EBD">
          <w:delText>averse the</w:delText>
        </w:r>
        <w:r w:rsidDel="00A63EBD">
          <w:delText xml:space="preserve"> nested Structure declarations </w:delText>
        </w:r>
        <w:r w:rsidR="005D74A1" w:rsidDel="00A63EBD">
          <w:delText xml:space="preserve">from </w:delText>
        </w:r>
        <w:r w:rsidDel="00A63EBD">
          <w:delText xml:space="preserve">G </w:delText>
        </w:r>
        <w:r w:rsidR="005D74A1" w:rsidDel="00A63EBD">
          <w:delText>to O, including O, but not including G in the path.</w:delText>
        </w:r>
        <w:r w:rsidDel="00A63EBD">
          <w:delText xml:space="preserve"> Traversal here means following the enclosing Structure typed variables </w:delText>
        </w:r>
        <w:r w:rsidR="001E5B18" w:rsidDel="00A63EBD">
          <w:delText>until O is reached.</w:delText>
        </w:r>
      </w:del>
    </w:p>
    <w:p w14:paraId="5AFEA701" w14:textId="1FEB59C3" w:rsidR="005D74A1" w:rsidDel="00A63EBD" w:rsidRDefault="005D74A1" w:rsidP="004E2D7A">
      <w:pPr>
        <w:pStyle w:val="ListNumber"/>
        <w:rPr>
          <w:del w:id="388" w:author="Author"/>
        </w:rPr>
        <w:pPrChange w:id="389" w:author="Author">
          <w:pPr>
            <w:pStyle w:val="ListNumber"/>
            <w:numPr>
              <w:numId w:val="42"/>
            </w:numPr>
          </w:pPr>
        </w:pPrChange>
      </w:pPr>
      <w:del w:id="390" w:author="Author">
        <w:r w:rsidDel="00A63EBD">
          <w:delText>Concatenate the names on that suffix path and separating them with ‘.’ to create a suffix</w:delText>
        </w:r>
        <w:r w:rsidR="001E5B18" w:rsidDel="00A63EBD">
          <w:delText>.</w:delText>
        </w:r>
      </w:del>
    </w:p>
    <w:p w14:paraId="7659AA86" w14:textId="3A6B8E99" w:rsidR="005D74A1" w:rsidRDefault="005D74A1" w:rsidP="004E2D7A">
      <w:pPr>
        <w:pStyle w:val="ListNumber"/>
        <w:pPrChange w:id="391" w:author="Author">
          <w:pPr>
            <w:pStyle w:val="ListNumber"/>
            <w:numPr>
              <w:numId w:val="42"/>
            </w:numPr>
          </w:pPr>
        </w:pPrChange>
      </w:pPr>
      <w:del w:id="392" w:author="Author">
        <w:r w:rsidDel="00A63EBD">
          <w:delText xml:space="preserve">Create the final FQN as the concatenation of the </w:delText>
        </w:r>
        <w:r w:rsidR="001E5B18" w:rsidDel="00A63EBD">
          <w:delText>path</w:delText>
        </w:r>
        <w:r w:rsidDel="00A63EBD">
          <w:delText>, the character ‘/’, and the suffix.</w:delText>
        </w:r>
      </w:del>
    </w:p>
    <w:p w14:paraId="54F3A3C3" w14:textId="77777777" w:rsidR="00D06C17" w:rsidRDefault="00D06C17" w:rsidP="00420E79">
      <w:pPr>
        <w:pStyle w:val="BodyText"/>
      </w:pP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p>
    <w:tbl>
      <w:tblPr>
        <w:tblStyle w:val="TableGrid"/>
        <w:tblW w:w="0" w:type="auto"/>
        <w:jc w:val="center"/>
        <w:tblLook w:val="04A0" w:firstRow="1" w:lastRow="0" w:firstColumn="1" w:lastColumn="0" w:noHBand="0" w:noVBand="1"/>
      </w:tblPr>
      <w:tblGrid>
        <w:gridCol w:w="1509"/>
        <w:gridCol w:w="1695"/>
      </w:tblGrid>
      <w:tr w:rsidR="00D06C17" w:rsidRPr="00C81164" w14:paraId="51259A30" w14:textId="77777777" w:rsidTr="00D06C17">
        <w:trPr>
          <w:jc w:val="center"/>
        </w:trPr>
        <w:tc>
          <w:tcPr>
            <w:tcW w:w="1149" w:type="dxa"/>
          </w:tcPr>
          <w:p w14:paraId="21DE41AA" w14:textId="77777777" w:rsidR="00D06C17" w:rsidRPr="00C81164" w:rsidRDefault="00D06C17" w:rsidP="00830077">
            <w:r>
              <w:t>Character</w:t>
            </w:r>
          </w:p>
        </w:tc>
        <w:tc>
          <w:tcPr>
            <w:tcW w:w="1695" w:type="dxa"/>
          </w:tcPr>
          <w:p w14:paraId="6689D7B8" w14:textId="77777777" w:rsidR="00D06C17" w:rsidRPr="00C81164" w:rsidRDefault="00D06C17" w:rsidP="00830077">
            <w:r>
              <w:t>Escaped Form</w:t>
            </w:r>
          </w:p>
        </w:tc>
      </w:tr>
      <w:tr w:rsidR="00D06C17" w:rsidRPr="00C81164" w14:paraId="75C7FC19" w14:textId="77777777" w:rsidTr="00D06C17">
        <w:trPr>
          <w:jc w:val="center"/>
        </w:trPr>
        <w:tc>
          <w:tcPr>
            <w:tcW w:w="1149" w:type="dxa"/>
          </w:tcPr>
          <w:p w14:paraId="2A99164E" w14:textId="77777777" w:rsidR="00D06C17" w:rsidRDefault="00D06C17" w:rsidP="00830077">
            <w:pPr>
              <w:rPr>
                <w:noProof/>
                <w:snapToGrid w:val="0"/>
              </w:rPr>
            </w:pPr>
            <w:r>
              <w:t>.</w:t>
            </w:r>
          </w:p>
        </w:tc>
        <w:tc>
          <w:tcPr>
            <w:tcW w:w="1695" w:type="dxa"/>
          </w:tcPr>
          <w:p w14:paraId="4DF97345" w14:textId="77777777" w:rsidR="00D06C17" w:rsidRDefault="00D06C17" w:rsidP="00830077">
            <w:pPr>
              <w:rPr>
                <w:b/>
                <w:bCs/>
                <w:noProof/>
                <w:snapToGrid w:val="0"/>
              </w:rPr>
            </w:pPr>
            <w:r>
              <w:t>\.</w:t>
            </w:r>
          </w:p>
        </w:tc>
      </w:tr>
      <w:tr w:rsidR="00D06C17" w:rsidRPr="00C81164" w14:paraId="49B19E3A" w14:textId="77777777" w:rsidTr="00D06C17">
        <w:trPr>
          <w:jc w:val="center"/>
        </w:trPr>
        <w:tc>
          <w:tcPr>
            <w:tcW w:w="1149" w:type="dxa"/>
          </w:tcPr>
          <w:p w14:paraId="141F49B7" w14:textId="77777777" w:rsidR="00D06C17" w:rsidRDefault="00D06C17" w:rsidP="00830077">
            <w:pPr>
              <w:rPr>
                <w:noProof/>
                <w:snapToGrid w:val="0"/>
              </w:rPr>
            </w:pPr>
            <w:r>
              <w:t>/</w:t>
            </w:r>
          </w:p>
        </w:tc>
        <w:tc>
          <w:tcPr>
            <w:tcW w:w="1695" w:type="dxa"/>
          </w:tcPr>
          <w:p w14:paraId="0F5BA40F" w14:textId="77777777" w:rsidR="00D06C17" w:rsidRDefault="00D06C17" w:rsidP="00830077">
            <w:pPr>
              <w:rPr>
                <w:noProof/>
                <w:snapToGrid w:val="0"/>
              </w:rPr>
            </w:pPr>
            <w:r>
              <w:rPr>
                <w:noProof/>
                <w:snapToGrid w:val="0"/>
              </w:rPr>
              <w:t>\/</w:t>
            </w:r>
          </w:p>
        </w:tc>
      </w:tr>
      <w:tr w:rsidR="00D06C17" w:rsidRPr="00C81164" w14:paraId="4B1A754A" w14:textId="77777777" w:rsidTr="00D06C17">
        <w:trPr>
          <w:jc w:val="center"/>
        </w:trPr>
        <w:tc>
          <w:tcPr>
            <w:tcW w:w="1149" w:type="dxa"/>
          </w:tcPr>
          <w:p w14:paraId="3E0FFB8D" w14:textId="77777777" w:rsidR="00D06C17" w:rsidRDefault="00D06C17" w:rsidP="00830077">
            <w:pPr>
              <w:rPr>
                <w:noProof/>
                <w:snapToGrid w:val="0"/>
              </w:rPr>
            </w:pPr>
            <w:r>
              <w:t>\</w:t>
            </w:r>
          </w:p>
        </w:tc>
        <w:tc>
          <w:tcPr>
            <w:tcW w:w="1695" w:type="dxa"/>
          </w:tcPr>
          <w:p w14:paraId="063219F5" w14:textId="77777777" w:rsidR="00D06C17" w:rsidRDefault="00D06C17" w:rsidP="00830077">
            <w:pPr>
              <w:rPr>
                <w:b/>
                <w:bCs/>
                <w:noProof/>
                <w:snapToGrid w:val="0"/>
              </w:rPr>
            </w:pPr>
            <w:r>
              <w:t>\\</w:t>
            </w:r>
          </w:p>
        </w:tc>
      </w:tr>
    </w:tbl>
    <w:p w14:paraId="511274F1" w14:textId="77777777" w:rsidR="001A0F00" w:rsidRDefault="00BE4795" w:rsidP="00420E79">
      <w:pPr>
        <w:pStyle w:val="BodyText"/>
      </w:pPr>
      <w:r>
        <w:t>Note that the escape character itself must be escaped.</w:t>
      </w:r>
      <w:r w:rsidR="001A0F00">
        <w:t xml:space="preserve"> Also note that this form of escape using ‘\’ is independent of any required XML escape (Section ?).</w:t>
      </w:r>
    </w:p>
    <w:p w14:paraId="49AE74EF" w14:textId="77777777" w:rsidR="00F66BA3" w:rsidRDefault="00F66BA3" w:rsidP="002C4913">
      <w:pPr>
        <w:pStyle w:val="Heading2"/>
      </w:pPr>
      <w:bookmarkStart w:id="393" w:name="_Toc329612207"/>
      <w:bookmarkStart w:id="394" w:name="_Toc329690388"/>
      <w:bookmarkStart w:id="395" w:name="_Toc329691227"/>
      <w:bookmarkStart w:id="396" w:name="_Toc329692302"/>
      <w:bookmarkStart w:id="397" w:name="_Toc333412229"/>
      <w:bookmarkStart w:id="398" w:name="_Toc333412373"/>
      <w:bookmarkStart w:id="399" w:name="_Toc333413737"/>
      <w:bookmarkStart w:id="400" w:name="_Toc329612208"/>
      <w:bookmarkStart w:id="401" w:name="_Toc329690389"/>
      <w:bookmarkStart w:id="402" w:name="_Toc329691228"/>
      <w:bookmarkStart w:id="403" w:name="_Toc329692303"/>
      <w:bookmarkStart w:id="404" w:name="_Toc333412230"/>
      <w:bookmarkStart w:id="405" w:name="_Toc333412374"/>
      <w:bookmarkStart w:id="406" w:name="_Toc333413738"/>
      <w:bookmarkStart w:id="407" w:name="_Toc333413739"/>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commentRangeStart w:id="408"/>
      <w:r>
        <w:t xml:space="preserve">Non-Data </w:t>
      </w:r>
      <w:r w:rsidR="00811C7A">
        <w:t xml:space="preserve">Bearing Declarations versus Data Bearing </w:t>
      </w:r>
      <w:r>
        <w:t>Declarations</w:t>
      </w:r>
      <w:bookmarkEnd w:id="189"/>
      <w:bookmarkEnd w:id="407"/>
      <w:commentRangeEnd w:id="408"/>
      <w:r w:rsidR="00D002BE">
        <w:rPr>
          <w:rStyle w:val="CommentReference"/>
          <w:b w:val="0"/>
          <w:bCs w:val="0"/>
          <w:snapToGrid/>
        </w:rPr>
        <w:commentReference w:id="408"/>
      </w:r>
    </w:p>
    <w:p w14:paraId="44C8C29A" w14:textId="0F61F0DB" w:rsidR="00F66BA3" w:rsidRDefault="00F66BA3" w:rsidP="00420E79">
      <w:pPr>
        <w:pStyle w:val="BodyText"/>
      </w:pPr>
      <w:r>
        <w:t xml:space="preserve">The declarations in a </w:t>
      </w:r>
      <w:del w:id="409" w:author="Author">
        <w:r w:rsidDel="001F4874">
          <w:delText>DDX</w:delText>
        </w:r>
      </w:del>
      <w:ins w:id="410" w:author="Author">
        <w:r w:rsidR="001F4874">
          <w:t>DMR</w:t>
        </w:r>
      </w:ins>
      <w:r>
        <w:t xml:space="preserve">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w:t>
      </w:r>
      <w:r w:rsidR="000D5C1F">
        <w:t>, although they may define constants such as the dimension size.</w:t>
      </w:r>
      <w:r>
        <w:t xml:space="preserve"> In many cases these declarations will not be explicitly represented in the original dataset. Instead, their existence and value(s) will be inferred based on various standards and conventions. The data bearing </w:t>
      </w:r>
      <w:del w:id="411" w:author="Author">
        <w:r w:rsidDel="0041200E">
          <w:delText>class of declarations are</w:delText>
        </w:r>
      </w:del>
      <w:ins w:id="412" w:author="Author">
        <w:r w:rsidR="0041200E">
          <w:t>classes of declarations are</w:t>
        </w:r>
      </w:ins>
      <w:r>
        <w:t xml:space="preserve"> Variables and Attributes. These elements of the data model are used to house data values or semantic metadata read from the dataset (or, in the latter case) synthesized from the values and standards/conventions that the dataset is known to follow.</w:t>
      </w:r>
    </w:p>
    <w:p w14:paraId="64DE5640" w14:textId="77777777" w:rsidR="00760E1A" w:rsidRDefault="00760E1A" w:rsidP="002C4913">
      <w:pPr>
        <w:pStyle w:val="Heading2"/>
      </w:pPr>
      <w:bookmarkStart w:id="413" w:name="_Toc328299964"/>
      <w:bookmarkStart w:id="414" w:name="_Toc333413740"/>
      <w:r>
        <w:lastRenderedPageBreak/>
        <w:t>Groups</w:t>
      </w:r>
      <w:bookmarkEnd w:id="413"/>
      <w:bookmarkEnd w:id="414"/>
    </w:p>
    <w:p w14:paraId="409FB9F4" w14:textId="77777777" w:rsidR="00E243CA" w:rsidRDefault="00760E1A" w:rsidP="00420E79">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799E7DFB" w14:textId="77777777">
        <w:tc>
          <w:tcPr>
            <w:tcW w:w="9432" w:type="dxa"/>
            <w:tcBorders>
              <w:top w:val="single" w:sz="4" w:space="0" w:color="auto"/>
              <w:left w:val="single" w:sz="4" w:space="0" w:color="auto"/>
              <w:bottom w:val="single" w:sz="4" w:space="0" w:color="auto"/>
              <w:right w:val="single" w:sz="4" w:space="0" w:color="auto"/>
            </w:tcBorders>
          </w:tcPr>
          <w:p w14:paraId="4AADA446" w14:textId="77777777" w:rsidR="001770FB" w:rsidRPr="000072F8" w:rsidRDefault="00D75C9D" w:rsidP="004E2D7A">
            <w:pPr>
              <w:rPr>
                <w:b/>
                <w:bCs/>
                <w:noProof/>
                <w:snapToGrid w:val="0"/>
              </w:rPr>
              <w:pPrChange w:id="415" w:author="Author">
                <w:pPr>
                  <w:spacing w:before="120"/>
                  <w:ind w:firstLine="210"/>
                  <w:jc w:val="both"/>
                </w:pPr>
              </w:pPrChange>
            </w:pPr>
            <w:r w:rsidRPr="000072F8">
              <w:t>&lt;Group name=“name”&gt;</w:t>
            </w:r>
          </w:p>
          <w:p w14:paraId="0283FB15" w14:textId="77777777" w:rsidR="001770FB" w:rsidRPr="000072F8" w:rsidRDefault="00D75C9D" w:rsidP="004E2D7A">
            <w:pPr>
              <w:rPr>
                <w:noProof/>
                <w:snapToGrid w:val="0"/>
              </w:rPr>
              <w:pPrChange w:id="416" w:author="Author">
                <w:pPr>
                  <w:spacing w:before="120"/>
                  <w:ind w:firstLine="210"/>
                  <w:jc w:val="both"/>
                </w:pPr>
              </w:pPrChange>
            </w:pPr>
            <w:r w:rsidRPr="000072F8">
              <w:t>…</w:t>
            </w:r>
          </w:p>
          <w:p w14:paraId="1C440C74" w14:textId="77777777" w:rsidR="001770FB" w:rsidRPr="001770FB" w:rsidRDefault="00D75C9D" w:rsidP="004E2D7A">
            <w:pPr>
              <w:rPr>
                <w:b/>
                <w:bCs/>
                <w:noProof/>
                <w:snapToGrid w:val="0"/>
              </w:rPr>
              <w:pPrChange w:id="417" w:author="Author">
                <w:pPr>
                  <w:spacing w:before="120"/>
                  <w:ind w:firstLine="210"/>
                  <w:jc w:val="both"/>
                </w:pPr>
              </w:pPrChange>
            </w:pPr>
            <w:r w:rsidRPr="000072F8">
              <w:t>&lt;/Group&gt;</w:t>
            </w:r>
          </w:p>
        </w:tc>
      </w:tr>
    </w:tbl>
    <w:p w14:paraId="5053EDBC" w14:textId="146938A3" w:rsidR="00760E1A" w:rsidRDefault="00742BC2" w:rsidP="00420E79">
      <w:pPr>
        <w:pStyle w:val="BodyText"/>
      </w:pPr>
      <w:r>
        <w:t xml:space="preserve">A group </w:t>
      </w:r>
      <w:r w:rsidR="00760E1A">
        <w:t xml:space="preserve">defines a name space and contains other DAP elements. Specifically, it can contain groups, variables, dimensions, and enumerations. The fact that groups can be nested means that the set of groups in a </w:t>
      </w:r>
      <w:del w:id="418" w:author="Author">
        <w:r w:rsidR="00760E1A" w:rsidDel="001F4874">
          <w:delText>DDX</w:delText>
        </w:r>
      </w:del>
      <w:ins w:id="419" w:author="Author">
        <w:r w:rsidR="001F4874">
          <w:t>DMR</w:t>
        </w:r>
      </w:ins>
      <w:r w:rsidR="00760E1A">
        <w:t xml:space="preserve"> form a tree structure. For any given </w:t>
      </w:r>
      <w:del w:id="420" w:author="Author">
        <w:r w:rsidR="00760E1A" w:rsidDel="001F4874">
          <w:delText>DDX</w:delText>
        </w:r>
      </w:del>
      <w:ins w:id="421" w:author="Author">
        <w:r w:rsidR="001F4874">
          <w:t>DMR</w:t>
        </w:r>
      </w:ins>
      <w:r w:rsidR="00760E1A">
        <w:t>, there exists a root group that is the root of this tree.</w:t>
      </w:r>
    </w:p>
    <w:p w14:paraId="3ED42056" w14:textId="1819BE35" w:rsidR="00E243CA" w:rsidRDefault="00760E1A" w:rsidP="00420E79">
      <w:pPr>
        <w:pStyle w:val="BodyText"/>
      </w:pPr>
      <w:r>
        <w:t>A nested set of groups defines a variety of name spaces and access to the contents of a group is specified using a notation of the form “/g1/g2/…/gn”</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r w:rsidR="0095389A">
        <w:rPr>
          <w:color w:val="FF0000"/>
        </w:rPr>
        <w:t>Section ?</w:t>
      </w:r>
      <w:r w:rsidR="009A7679">
        <w:t>).</w:t>
      </w:r>
    </w:p>
    <w:p w14:paraId="6AE95151" w14:textId="77777777" w:rsidR="00D15A94" w:rsidRDefault="00D15A94" w:rsidP="00420E79">
      <w:pPr>
        <w:pStyle w:val="BodyText"/>
      </w:pPr>
      <w:r>
        <w:t>For comparison purposes, DAP groups correspond to netCDF-4 group</w:t>
      </w:r>
      <w:r w:rsidR="00535E16">
        <w:t>s</w:t>
      </w:r>
      <w:r>
        <w:t xml:space="preserve"> and not to the more </w:t>
      </w:r>
      <w:r w:rsidR="00F96E22">
        <w:t>complex HDF5 Group type.</w:t>
      </w:r>
    </w:p>
    <w:p w14:paraId="13E1749C" w14:textId="77777777" w:rsidR="005D74A1" w:rsidRDefault="00AD793B" w:rsidP="00420E79">
      <w:pPr>
        <w:pStyle w:val="BodyText"/>
      </w:pPr>
      <w:r>
        <w:t xml:space="preserve">The top-level group, called the root group, </w:t>
      </w:r>
      <w:r w:rsidR="005D74A1">
        <w:t>serves the role that the “Dataset” construct did in DAP2.</w:t>
      </w:r>
      <w:r>
        <w:t xml:space="preserve"> As mentioned in Section ? on FQNs, the name of the root group is treated as the empty string for purposes of forming an FQN. In addition, the root group (and only the root group) can have the following special attributes.</w:t>
      </w:r>
    </w:p>
    <w:tbl>
      <w:tblPr>
        <w:tblStyle w:val="TableGrid"/>
        <w:tblW w:w="0" w:type="auto"/>
        <w:tblInd w:w="144" w:type="dxa"/>
        <w:tblLayout w:type="fixed"/>
        <w:tblLook w:val="04A0" w:firstRow="1" w:lastRow="0" w:firstColumn="1" w:lastColumn="0" w:noHBand="0" w:noVBand="1"/>
      </w:tblPr>
      <w:tblGrid>
        <w:gridCol w:w="2124"/>
        <w:gridCol w:w="1170"/>
        <w:gridCol w:w="3467"/>
      </w:tblGrid>
      <w:tr w:rsidR="00AD793B" w:rsidRPr="0067618E" w14:paraId="6D9DD569" w14:textId="77777777" w:rsidTr="00B81A23">
        <w:tc>
          <w:tcPr>
            <w:tcW w:w="2124" w:type="dxa"/>
          </w:tcPr>
          <w:p w14:paraId="4B43329A" w14:textId="77777777" w:rsidR="00AD793B" w:rsidRPr="0067618E" w:rsidRDefault="00AD793B" w:rsidP="004E2D7A">
            <w:r w:rsidRPr="0067618E">
              <w:t>Attribute</w:t>
            </w:r>
            <w:r>
              <w:t xml:space="preserve"> </w:t>
            </w:r>
            <w:r w:rsidRPr="0067618E">
              <w:t>Name</w:t>
            </w:r>
          </w:p>
        </w:tc>
        <w:tc>
          <w:tcPr>
            <w:tcW w:w="1170" w:type="dxa"/>
          </w:tcPr>
          <w:p w14:paraId="6BF9250B" w14:textId="77777777" w:rsidR="00AD793B" w:rsidRPr="0067618E" w:rsidRDefault="00AD793B" w:rsidP="004E2D7A">
            <w:r w:rsidRPr="0067618E">
              <w:t>Type</w:t>
            </w:r>
          </w:p>
        </w:tc>
        <w:tc>
          <w:tcPr>
            <w:tcW w:w="3467" w:type="dxa"/>
          </w:tcPr>
          <w:p w14:paraId="500F14CD" w14:textId="77777777" w:rsidR="00AD793B" w:rsidRPr="0067618E" w:rsidRDefault="00AD793B" w:rsidP="004E2D7A">
            <w:r w:rsidRPr="0067618E">
              <w:t>Description</w:t>
            </w:r>
          </w:p>
        </w:tc>
      </w:tr>
      <w:tr w:rsidR="00AD793B" w:rsidRPr="0067618E" w14:paraId="1E6D315E" w14:textId="77777777" w:rsidTr="00B81A23">
        <w:tc>
          <w:tcPr>
            <w:tcW w:w="2124" w:type="dxa"/>
          </w:tcPr>
          <w:p w14:paraId="5B110E49" w14:textId="77777777" w:rsidR="00AD793B" w:rsidRPr="0067618E" w:rsidRDefault="00AD793B" w:rsidP="00830077">
            <w:r>
              <w:t>dapVersion</w:t>
            </w:r>
          </w:p>
        </w:tc>
        <w:tc>
          <w:tcPr>
            <w:tcW w:w="1170" w:type="dxa"/>
          </w:tcPr>
          <w:p w14:paraId="385DEB26" w14:textId="77777777" w:rsidR="00AD793B" w:rsidRPr="0067618E" w:rsidRDefault="00AD793B" w:rsidP="00830077">
            <w:pPr>
              <w:rPr>
                <w:b/>
                <w:bCs/>
                <w:noProof/>
                <w:snapToGrid w:val="0"/>
              </w:rPr>
            </w:pPr>
            <w:r>
              <w:t>String</w:t>
            </w:r>
          </w:p>
        </w:tc>
        <w:tc>
          <w:tcPr>
            <w:tcW w:w="3467" w:type="dxa"/>
          </w:tcPr>
          <w:p w14:paraId="0612E87A" w14:textId="2B151A16" w:rsidR="00AD793B" w:rsidRPr="0067618E" w:rsidRDefault="00AD793B" w:rsidP="004E2D7A">
            <w:pPr>
              <w:rPr>
                <w:b/>
                <w:bCs/>
                <w:noProof/>
                <w:snapToGrid w:val="0"/>
              </w:rPr>
              <w:pPrChange w:id="422" w:author="Author">
                <w:pPr>
                  <w:numPr>
                    <w:ilvl w:val="2"/>
                    <w:numId w:val="22"/>
                  </w:numPr>
                  <w:spacing w:before="120"/>
                  <w:ind w:hanging="360"/>
                  <w:outlineLvl w:val="1"/>
                </w:pPr>
              </w:pPrChange>
            </w:pPr>
            <w:del w:id="423" w:author="Author">
              <w:r w:rsidDel="00023193">
                <w:delText>[Need descriptions]</w:delText>
              </w:r>
            </w:del>
            <w:ins w:id="424" w:author="Author">
              <w:r w:rsidR="00023193">
                <w:t>The version number of the DAP protocol. Should be “4.0”</w:t>
              </w:r>
            </w:ins>
          </w:p>
        </w:tc>
      </w:tr>
      <w:tr w:rsidR="00023193" w:rsidRPr="0067618E" w14:paraId="3B48CCBE" w14:textId="77777777" w:rsidTr="00B81A23">
        <w:trPr>
          <w:ins w:id="425" w:author="Author"/>
        </w:trPr>
        <w:tc>
          <w:tcPr>
            <w:tcW w:w="2124" w:type="dxa"/>
          </w:tcPr>
          <w:p w14:paraId="7860A200" w14:textId="1FB20FEB" w:rsidR="00023193" w:rsidRDefault="00023193" w:rsidP="004E2D7A">
            <w:pPr>
              <w:rPr>
                <w:ins w:id="426" w:author="Author"/>
                <w:b/>
                <w:bCs/>
                <w:noProof/>
                <w:snapToGrid w:val="0"/>
              </w:rPr>
              <w:pPrChange w:id="427" w:author="Author">
                <w:pPr>
                  <w:numPr>
                    <w:ilvl w:val="2"/>
                    <w:numId w:val="22"/>
                  </w:numPr>
                  <w:spacing w:before="120"/>
                  <w:ind w:hanging="360"/>
                  <w:outlineLvl w:val="1"/>
                </w:pPr>
              </w:pPrChange>
            </w:pPr>
            <w:ins w:id="428" w:author="Author">
              <w:r>
                <w:t>dmrVersion</w:t>
              </w:r>
            </w:ins>
          </w:p>
        </w:tc>
        <w:tc>
          <w:tcPr>
            <w:tcW w:w="1170" w:type="dxa"/>
          </w:tcPr>
          <w:p w14:paraId="2E33DD6D" w14:textId="52D99F5F" w:rsidR="00023193" w:rsidRDefault="00023193" w:rsidP="004E2D7A">
            <w:pPr>
              <w:rPr>
                <w:ins w:id="429" w:author="Author"/>
                <w:b/>
                <w:bCs/>
                <w:noProof/>
                <w:snapToGrid w:val="0"/>
              </w:rPr>
              <w:pPrChange w:id="430" w:author="Author">
                <w:pPr>
                  <w:numPr>
                    <w:ilvl w:val="2"/>
                    <w:numId w:val="22"/>
                  </w:numPr>
                  <w:spacing w:before="120"/>
                  <w:ind w:hanging="360"/>
                  <w:outlineLvl w:val="1"/>
                </w:pPr>
              </w:pPrChange>
            </w:pPr>
            <w:ins w:id="431" w:author="Author">
              <w:r>
                <w:t>String</w:t>
              </w:r>
            </w:ins>
          </w:p>
        </w:tc>
        <w:tc>
          <w:tcPr>
            <w:tcW w:w="3467" w:type="dxa"/>
          </w:tcPr>
          <w:p w14:paraId="16C26927" w14:textId="301F9639" w:rsidR="00023193" w:rsidDel="00023193" w:rsidRDefault="00023193" w:rsidP="004E2D7A">
            <w:pPr>
              <w:rPr>
                <w:ins w:id="432" w:author="Author"/>
                <w:b/>
                <w:bCs/>
                <w:noProof/>
                <w:snapToGrid w:val="0"/>
              </w:rPr>
              <w:pPrChange w:id="433" w:author="Author">
                <w:pPr>
                  <w:numPr>
                    <w:ilvl w:val="2"/>
                    <w:numId w:val="22"/>
                  </w:numPr>
                  <w:spacing w:before="120"/>
                  <w:ind w:hanging="360"/>
                  <w:outlineLvl w:val="1"/>
                </w:pPr>
              </w:pPrChange>
            </w:pPr>
            <w:ins w:id="434" w:author="Author">
              <w:r>
                <w:t>Should be “1.0”</w:t>
              </w:r>
            </w:ins>
          </w:p>
        </w:tc>
      </w:tr>
      <w:tr w:rsidR="00AD793B" w:rsidRPr="0067618E" w14:paraId="0EC0C7A0" w14:textId="77777777" w:rsidTr="00B81A23">
        <w:tc>
          <w:tcPr>
            <w:tcW w:w="2124" w:type="dxa"/>
          </w:tcPr>
          <w:p w14:paraId="5E0B9A98" w14:textId="77777777" w:rsidR="00AD793B" w:rsidRDefault="00AD793B" w:rsidP="00830077">
            <w:r>
              <w:t>ns</w:t>
            </w:r>
          </w:p>
        </w:tc>
        <w:tc>
          <w:tcPr>
            <w:tcW w:w="1170" w:type="dxa"/>
          </w:tcPr>
          <w:p w14:paraId="7E36A2F0" w14:textId="77777777" w:rsidR="00AD793B" w:rsidRDefault="00AD793B" w:rsidP="00830077">
            <w:pPr>
              <w:rPr>
                <w:b/>
                <w:bCs/>
                <w:noProof/>
                <w:snapToGrid w:val="0"/>
              </w:rPr>
            </w:pPr>
            <w:r>
              <w:t>URI</w:t>
            </w:r>
          </w:p>
        </w:tc>
        <w:tc>
          <w:tcPr>
            <w:tcW w:w="3467" w:type="dxa"/>
          </w:tcPr>
          <w:p w14:paraId="1115DCB5" w14:textId="77777777" w:rsidR="00AD793B" w:rsidRPr="0067618E" w:rsidRDefault="00AD793B" w:rsidP="00830077"/>
        </w:tc>
      </w:tr>
      <w:tr w:rsidR="00AD793B" w:rsidRPr="0067618E" w14:paraId="2BDF6432" w14:textId="77777777" w:rsidTr="00B81A23">
        <w:tc>
          <w:tcPr>
            <w:tcW w:w="2124" w:type="dxa"/>
          </w:tcPr>
          <w:p w14:paraId="14B6FDA0" w14:textId="77777777" w:rsidR="00AD793B" w:rsidRDefault="00AD793B" w:rsidP="00830077">
            <w:r>
              <w:t>base</w:t>
            </w:r>
          </w:p>
        </w:tc>
        <w:tc>
          <w:tcPr>
            <w:tcW w:w="1170" w:type="dxa"/>
          </w:tcPr>
          <w:p w14:paraId="4B2C94F4" w14:textId="77777777" w:rsidR="00AD793B" w:rsidRDefault="00AD793B" w:rsidP="00830077">
            <w:pPr>
              <w:rPr>
                <w:b/>
                <w:bCs/>
                <w:noProof/>
                <w:snapToGrid w:val="0"/>
              </w:rPr>
            </w:pPr>
            <w:r>
              <w:t>URI</w:t>
            </w:r>
          </w:p>
        </w:tc>
        <w:tc>
          <w:tcPr>
            <w:tcW w:w="3467" w:type="dxa"/>
          </w:tcPr>
          <w:p w14:paraId="085B2677" w14:textId="77777777" w:rsidR="00AD793B" w:rsidRPr="0067618E" w:rsidRDefault="00AD793B" w:rsidP="00830077"/>
        </w:tc>
      </w:tr>
    </w:tbl>
    <w:p w14:paraId="6EC0B64E" w14:textId="77777777" w:rsidR="00036FBB" w:rsidRDefault="00F96E22" w:rsidP="002C4913">
      <w:pPr>
        <w:pStyle w:val="Paragraph"/>
      </w:pPr>
      <w:r>
        <w:t>Semantic Limitations</w:t>
      </w:r>
    </w:p>
    <w:p w14:paraId="721EB9A1" w14:textId="43982712" w:rsidR="00D15A94" w:rsidRDefault="00D15A94" w:rsidP="00830077">
      <w:pPr>
        <w:pStyle w:val="ListNumber"/>
        <w:numPr>
          <w:ilvl w:val="0"/>
          <w:numId w:val="43"/>
        </w:numPr>
      </w:pPr>
      <w:r>
        <w:t xml:space="preserve">If declared, Groups must be named. </w:t>
      </w:r>
      <w:r w:rsidR="00F96E22">
        <w:t xml:space="preserve">This includes the root group, but </w:t>
      </w:r>
      <w:r w:rsidR="00AD793B">
        <w:t xml:space="preserve">for </w:t>
      </w:r>
      <w:r w:rsidR="00F96E22">
        <w:t xml:space="preserve">that group the name is ignored for the purposes of </w:t>
      </w:r>
      <w:ins w:id="435" w:author="Author">
        <w:r w:rsidR="002517E4">
          <w:t xml:space="preserve">forming </w:t>
        </w:r>
      </w:ins>
      <w:r w:rsidR="00F96E22">
        <w:t>fully qualified names.</w:t>
      </w:r>
    </w:p>
    <w:p w14:paraId="1FC459E4" w14:textId="3F1FADDD" w:rsidR="00D15A94" w:rsidRDefault="00D15A94" w:rsidP="00830077">
      <w:pPr>
        <w:pStyle w:val="ListNumber"/>
        <w:numPr>
          <w:ilvl w:val="0"/>
          <w:numId w:val="43"/>
        </w:numPr>
      </w:pPr>
      <w:r>
        <w:t xml:space="preserve">A Group can contain any </w:t>
      </w:r>
      <w:r w:rsidR="00AD793B">
        <w:t xml:space="preserve">number of </w:t>
      </w:r>
      <w:r>
        <w:t>object</w:t>
      </w:r>
      <w:r w:rsidR="00AD793B">
        <w:t>s</w:t>
      </w:r>
      <w:r>
        <w:t>, including</w:t>
      </w:r>
      <w:ins w:id="436" w:author="Author">
        <w:r w:rsidR="002517E4">
          <w:t xml:space="preserve"> other</w:t>
        </w:r>
      </w:ins>
      <w:r>
        <w:t xml:space="preserve"> Group</w:t>
      </w:r>
      <w:r w:rsidR="00AD793B">
        <w:t>s.</w:t>
      </w:r>
    </w:p>
    <w:p w14:paraId="4AB931CE" w14:textId="77777777" w:rsidR="00D15A94" w:rsidRDefault="00D15A94" w:rsidP="00830077">
      <w:pPr>
        <w:pStyle w:val="ListNumber"/>
        <w:numPr>
          <w:ilvl w:val="0"/>
          <w:numId w:val="43"/>
        </w:numPr>
      </w:pPr>
      <w:r>
        <w:t>Each Group declares</w:t>
      </w:r>
      <w:r w:rsidR="00F96E22">
        <w:t xml:space="preserve"> a new lexical scope for the objects it contains.</w:t>
      </w:r>
      <w:r>
        <w:t xml:space="preserve"> </w:t>
      </w:r>
    </w:p>
    <w:p w14:paraId="3DB88B98" w14:textId="77777777" w:rsidR="00A704B1" w:rsidRDefault="00D15A94" w:rsidP="00830077">
      <w:pPr>
        <w:pStyle w:val="ListNumber"/>
        <w:numPr>
          <w:ilvl w:val="0"/>
          <w:numId w:val="43"/>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6BD0254D" w14:textId="77777777" w:rsidR="00E243CA" w:rsidRDefault="00E243CA" w:rsidP="002C4913">
      <w:pPr>
        <w:pStyle w:val="Heading2"/>
      </w:pPr>
      <w:bookmarkStart w:id="437" w:name="_Toc328299965"/>
      <w:bookmarkStart w:id="438" w:name="_Toc333413741"/>
      <w:r>
        <w:t>Dimensions</w:t>
      </w:r>
      <w:bookmarkEnd w:id="437"/>
      <w:bookmarkEnd w:id="438"/>
    </w:p>
    <w:p w14:paraId="2B33E812" w14:textId="77777777" w:rsidR="00742BC2" w:rsidRDefault="00E243CA" w:rsidP="00420E79">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11848217" w14:textId="77777777">
        <w:tc>
          <w:tcPr>
            <w:tcW w:w="9432" w:type="dxa"/>
          </w:tcPr>
          <w:p w14:paraId="015AC000" w14:textId="77777777" w:rsidR="001770FB" w:rsidRPr="001770FB" w:rsidRDefault="001770FB" w:rsidP="004E2D7A">
            <w:pPr>
              <w:rPr>
                <w:b/>
                <w:bCs/>
                <w:noProof/>
                <w:snapToGrid w:val="0"/>
              </w:rPr>
              <w:pPrChange w:id="439" w:author="Author">
                <w:pPr>
                  <w:numPr>
                    <w:ilvl w:val="2"/>
                    <w:numId w:val="22"/>
                  </w:numPr>
                  <w:spacing w:before="120"/>
                  <w:ind w:hanging="360"/>
                  <w:outlineLvl w:val="1"/>
                </w:pPr>
              </w:pPrChange>
            </w:pPr>
            <w:r w:rsidRPr="001770FB">
              <w:lastRenderedPageBreak/>
              <w:t>&lt;Dimension name=“name” size=“size”/&gt;</w:t>
            </w:r>
          </w:p>
        </w:tc>
      </w:tr>
    </w:tbl>
    <w:p w14:paraId="237F67C7" w14:textId="3D5DC656" w:rsidR="00E243CA" w:rsidRDefault="00E3242B" w:rsidP="00420E79">
      <w:pPr>
        <w:pStyle w:val="BodyText"/>
      </w:pPr>
      <w:r>
        <w:t xml:space="preserve">The size is a positive integer with a maximum value of 2**63-1. </w:t>
      </w:r>
      <w:r w:rsidR="00E243CA">
        <w:t xml:space="preserve">A dimension declaration will be referenced elsewhere in the </w:t>
      </w:r>
      <w:del w:id="440" w:author="Author">
        <w:r w:rsidR="00E243CA" w:rsidDel="001F4874">
          <w:delText>DDX</w:delText>
        </w:r>
      </w:del>
      <w:ins w:id="441" w:author="Author">
        <w:r w:rsidR="001F4874">
          <w:t>DMR</w:t>
        </w:r>
      </w:ins>
      <w:r w:rsidR="00E243CA">
        <w:t xml:space="preserve"> by specifying its name. It should also be noted that anonymous dimensions also exist</w:t>
      </w:r>
      <w:r w:rsidR="00535E16">
        <w:t>.</w:t>
      </w:r>
      <w:r w:rsidR="00E243CA">
        <w:t xml:space="preserve"> </w:t>
      </w:r>
      <w:r w:rsidR="00535E16">
        <w:t xml:space="preserve">They </w:t>
      </w:r>
      <w:r w:rsidR="00E243CA">
        <w:t xml:space="preserve">have a size but no name. Anonymous dimensions </w:t>
      </w:r>
      <w:ins w:id="442" w:author="Author">
        <w:r w:rsidR="002517E4">
          <w:t xml:space="preserve">SHOULD NOT </w:t>
        </w:r>
      </w:ins>
      <w:del w:id="443" w:author="Author">
        <w:r w:rsidR="00E243CA" w:rsidDel="002517E4">
          <w:delText xml:space="preserve">do not need to </w:delText>
        </w:r>
      </w:del>
      <w:r w:rsidR="00E243CA">
        <w:t>be declared.</w:t>
      </w:r>
    </w:p>
    <w:p w14:paraId="69BCFDD7" w14:textId="77777777" w:rsidR="00F96E22" w:rsidRDefault="00F96E22" w:rsidP="002C4913">
      <w:pPr>
        <w:pStyle w:val="Paragraph"/>
      </w:pPr>
      <w:bookmarkStart w:id="444" w:name="_Toc328299966"/>
      <w:r>
        <w:t>Semantic Limitations</w:t>
      </w:r>
      <w:bookmarkEnd w:id="444"/>
    </w:p>
    <w:p w14:paraId="126320AD" w14:textId="77777777" w:rsidR="00F96E22" w:rsidRDefault="00F96E22" w:rsidP="00830077">
      <w:pPr>
        <w:pStyle w:val="ListNumber"/>
        <w:numPr>
          <w:ilvl w:val="0"/>
          <w:numId w:val="44"/>
        </w:numPr>
      </w:pPr>
      <w:r>
        <w:t>Dimension declarations are not associated with a data type.</w:t>
      </w:r>
    </w:p>
    <w:p w14:paraId="7FE93681" w14:textId="7E1EC972" w:rsidR="0082782C" w:rsidRDefault="00E3242B" w:rsidP="00830077">
      <w:pPr>
        <w:pStyle w:val="ListNumber"/>
        <w:numPr>
          <w:ilvl w:val="0"/>
          <w:numId w:val="44"/>
        </w:numPr>
      </w:pPr>
      <w:del w:id="445" w:author="Author">
        <w:r w:rsidDel="0041200E">
          <w:delText>Non anonymous d</w:delText>
        </w:r>
      </w:del>
      <w:ins w:id="446" w:author="Author">
        <w:r w:rsidR="0041200E">
          <w:t>D</w:t>
        </w:r>
      </w:ins>
      <w:r w:rsidR="0082782C">
        <w:t xml:space="preserve">imension sizes </w:t>
      </w:r>
      <w:ins w:id="447" w:author="Author">
        <w:r w:rsidR="0041200E">
          <w:t xml:space="preserve">that are not ‘anonymous’ </w:t>
        </w:r>
      </w:ins>
      <w:r w:rsidR="0082782C">
        <w:t>MUST be a</w:t>
      </w:r>
      <w:r>
        <w:t xml:space="preserve"> capable of being represented as a </w:t>
      </w:r>
      <w:commentRangeStart w:id="448"/>
      <w:r>
        <w:t>signed</w:t>
      </w:r>
      <w:r w:rsidR="0082782C">
        <w:t xml:space="preserve"> </w:t>
      </w:r>
      <w:commentRangeEnd w:id="448"/>
      <w:r w:rsidR="0041200E">
        <w:rPr>
          <w:rStyle w:val="CommentReference"/>
        </w:rPr>
        <w:commentReference w:id="448"/>
      </w:r>
      <w:r w:rsidR="0082782C">
        <w:t>64-bit integer</w:t>
      </w:r>
      <w:r>
        <w:t>.</w:t>
      </w:r>
    </w:p>
    <w:p w14:paraId="30DCF2C4" w14:textId="77777777" w:rsidR="00E243CA" w:rsidRDefault="00E243CA" w:rsidP="002C4913">
      <w:pPr>
        <w:pStyle w:val="Heading2"/>
      </w:pPr>
      <w:bookmarkStart w:id="449" w:name="_Toc328299967"/>
      <w:bookmarkStart w:id="450" w:name="_Toc333413742"/>
      <w:r>
        <w:t>Enumeration Types</w:t>
      </w:r>
      <w:bookmarkEnd w:id="449"/>
      <w:bookmarkEnd w:id="450"/>
    </w:p>
    <w:p w14:paraId="275A2571" w14:textId="7D5BEF35" w:rsidR="00E243CA" w:rsidRDefault="00E243CA" w:rsidP="00420E79">
      <w:pPr>
        <w:pStyle w:val="BodyText"/>
      </w:pPr>
      <w:r>
        <w:t xml:space="preserve">An enumeration type defines a set of names with specific values: enumeration constants. As will be seen in </w:t>
      </w:r>
      <w:r w:rsidR="0095389A">
        <w:rPr>
          <w:color w:val="FF0000"/>
        </w:rPr>
        <w:t>Section ?</w:t>
      </w:r>
      <w:r>
        <w:t>, enumeration types may be used as the type for variables or attributes. The values that can be assigned to such typed objects must come from t</w:t>
      </w:r>
      <w:r w:rsidR="00655828">
        <w:t>he set of enumeration constants.</w:t>
      </w:r>
    </w:p>
    <w:p w14:paraId="485B2A88" w14:textId="77777777" w:rsidR="006349B8" w:rsidRDefault="006349B8" w:rsidP="00420E79">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6C7B6C02" w14:textId="77777777" w:rsidR="001770FB" w:rsidRDefault="00655828" w:rsidP="00420E79">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0F9B0FDA" w14:textId="77777777">
        <w:tc>
          <w:tcPr>
            <w:tcW w:w="9432" w:type="dxa"/>
          </w:tcPr>
          <w:p w14:paraId="1B686944" w14:textId="4ED8DA5C" w:rsidR="001770FB" w:rsidRDefault="001770FB" w:rsidP="004E2D7A">
            <w:r>
              <w:t>&lt;Enumeration name=“name”</w:t>
            </w:r>
            <w:r w:rsidR="00E3242B">
              <w:t>&gt;</w:t>
            </w:r>
            <w:r w:rsidR="00E3242B" w:rsidDel="00E3242B">
              <w:t xml:space="preserve"> </w:t>
            </w:r>
          </w:p>
        </w:tc>
      </w:tr>
      <w:tr w:rsidR="00E3242B" w14:paraId="22228843" w14:textId="77777777">
        <w:tc>
          <w:tcPr>
            <w:tcW w:w="9432" w:type="dxa"/>
          </w:tcPr>
          <w:p w14:paraId="4ABBCFDF" w14:textId="16DFD760" w:rsidR="00E3242B" w:rsidRDefault="00D002BE" w:rsidP="00830077">
            <w:ins w:id="451" w:author="Author">
              <w:r>
                <w:t>&lt;</w:t>
              </w:r>
            </w:ins>
            <w:del w:id="452" w:author="Author">
              <w:r w:rsidR="00E3242B" w:rsidDel="00D002BE">
                <w:delText xml:space="preserve">                        </w:delText>
              </w:r>
            </w:del>
            <w:r w:rsidR="00E3242B">
              <w:t>basetype=”Byte</w:t>
            </w:r>
            <w:r w:rsidR="00B562F7">
              <w:t>|</w:t>
            </w:r>
            <w:r w:rsidR="00E3242B">
              <w:t>Int8|UInt8|Int16|UInt16|Int32|UInt32|Int64|UInt64”</w:t>
            </w:r>
            <w:ins w:id="453" w:author="Author">
              <w:r>
                <w:t>/</w:t>
              </w:r>
            </w:ins>
            <w:r w:rsidR="00E3242B">
              <w:t>&gt;</w:t>
            </w:r>
          </w:p>
        </w:tc>
      </w:tr>
      <w:tr w:rsidR="00E3242B" w14:paraId="19432F19" w14:textId="77777777">
        <w:tc>
          <w:tcPr>
            <w:tcW w:w="9432" w:type="dxa"/>
          </w:tcPr>
          <w:p w14:paraId="21D23B8C" w14:textId="77777777" w:rsidR="00E3242B" w:rsidRDefault="00E3242B" w:rsidP="00830077">
            <w:pPr>
              <w:rPr>
                <w:b/>
                <w:bCs/>
                <w:noProof/>
                <w:snapToGrid w:val="0"/>
              </w:rPr>
            </w:pPr>
            <w:r>
              <w:t>&lt;EnumConst name=“name” value=”integer”/&gt;</w:t>
            </w:r>
          </w:p>
        </w:tc>
      </w:tr>
      <w:tr w:rsidR="00E3242B" w14:paraId="60891B7C" w14:textId="77777777">
        <w:tc>
          <w:tcPr>
            <w:tcW w:w="9432" w:type="dxa"/>
          </w:tcPr>
          <w:p w14:paraId="41727F44" w14:textId="77777777" w:rsidR="00E3242B" w:rsidRDefault="00E3242B" w:rsidP="00830077">
            <w:pPr>
              <w:rPr>
                <w:noProof/>
                <w:snapToGrid w:val="0"/>
              </w:rPr>
            </w:pPr>
            <w:r>
              <w:t>…</w:t>
            </w:r>
          </w:p>
        </w:tc>
      </w:tr>
      <w:tr w:rsidR="00E3242B" w14:paraId="49943E5C" w14:textId="77777777">
        <w:tc>
          <w:tcPr>
            <w:tcW w:w="9432" w:type="dxa"/>
          </w:tcPr>
          <w:p w14:paraId="06F03E57" w14:textId="77777777" w:rsidR="00E3242B" w:rsidRDefault="00E3242B" w:rsidP="00830077">
            <w:pPr>
              <w:rPr>
                <w:b/>
                <w:bCs/>
                <w:noProof/>
                <w:snapToGrid w:val="0"/>
              </w:rPr>
            </w:pPr>
            <w:r>
              <w:t>&lt;/Enumeration&gt;</w:t>
            </w:r>
          </w:p>
        </w:tc>
      </w:tr>
    </w:tbl>
    <w:p w14:paraId="57293672" w14:textId="77777777" w:rsidR="00036FBB" w:rsidRDefault="00F96E22" w:rsidP="002C4913">
      <w:pPr>
        <w:pStyle w:val="Paragraph"/>
      </w:pPr>
      <w:r>
        <w:t>Semantic Limitations</w:t>
      </w:r>
    </w:p>
    <w:p w14:paraId="631AAA40" w14:textId="10F72853" w:rsidR="005B2030" w:rsidRDefault="005B2030" w:rsidP="00830077">
      <w:pPr>
        <w:pStyle w:val="ListNumber"/>
        <w:numPr>
          <w:ilvl w:val="0"/>
          <w:numId w:val="45"/>
        </w:numPr>
      </w:pPr>
      <w:bookmarkStart w:id="454" w:name="_Ref325279514"/>
      <w:r>
        <w:t xml:space="preserve">The </w:t>
      </w:r>
      <w:r w:rsidR="00535E16">
        <w:t xml:space="preserve">optional </w:t>
      </w:r>
      <w:r>
        <w:t>“basetype” XML attribute defines the type for the value XML attribute of each enumeration constant. This basetype must be one of the integer types (</w:t>
      </w:r>
      <w:r w:rsidRPr="00734C51">
        <w:t xml:space="preserve">see </w:t>
      </w:r>
      <w:proofErr w:type="gramStart"/>
      <w:r w:rsidR="0095389A" w:rsidRPr="00734C51">
        <w:t>Section ?</w:t>
      </w:r>
      <w:proofErr w:type="gramEnd"/>
      <w:r>
        <w:t>).</w:t>
      </w:r>
      <w:r w:rsidR="00535E16">
        <w:t xml:space="preserve"> If unspecified, then it defaults to the Atomic type “Int32”.</w:t>
      </w:r>
    </w:p>
    <w:p w14:paraId="1102363D" w14:textId="77777777" w:rsidR="008011C2" w:rsidRPr="006674F3" w:rsidRDefault="00655828" w:rsidP="002C4913">
      <w:pPr>
        <w:pStyle w:val="Heading2"/>
      </w:pPr>
      <w:bookmarkStart w:id="455" w:name="_Toc328299968"/>
      <w:bookmarkStart w:id="456" w:name="_Toc333413743"/>
      <w:r>
        <w:t>Atomic Types</w:t>
      </w:r>
      <w:bookmarkEnd w:id="454"/>
      <w:bookmarkEnd w:id="455"/>
      <w:bookmarkEnd w:id="456"/>
    </w:p>
    <w:p w14:paraId="1CE78599" w14:textId="77777777" w:rsidR="00FD0E36" w:rsidRDefault="006349B8" w:rsidP="00420E79">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78FD0456" w14:textId="77777777" w:rsidR="008011C2" w:rsidRPr="006674F3" w:rsidRDefault="008011C2" w:rsidP="002C4913">
      <w:pPr>
        <w:pStyle w:val="Heading3"/>
      </w:pPr>
      <w:bookmarkStart w:id="457" w:name="_Toc328299969"/>
      <w:bookmarkStart w:id="458" w:name="_Toc333413744"/>
      <w:r w:rsidRPr="006674F3">
        <w:t>Integer Types</w:t>
      </w:r>
      <w:bookmarkEnd w:id="457"/>
      <w:bookmarkEnd w:id="458"/>
    </w:p>
    <w:p w14:paraId="1D9C5B91" w14:textId="77777777" w:rsidR="008011C2" w:rsidRPr="006674F3" w:rsidRDefault="008011C2" w:rsidP="00420E79">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Appendix ?</w:t>
      </w:r>
      <w:r w:rsidR="00DF42D4">
        <w:t>.</w:t>
      </w:r>
    </w:p>
    <w:p w14:paraId="12719B20" w14:textId="77777777" w:rsidR="008011C2" w:rsidRDefault="002801C3" w:rsidP="004E2D7A">
      <w:pPr>
        <w:pStyle w:val="Caption"/>
        <w:pPrChange w:id="459" w:author="Author">
          <w:pPr>
            <w:pStyle w:val="Caption"/>
            <w:ind w:left="1008"/>
          </w:pPr>
        </w:pPrChange>
      </w:pPr>
      <w:bookmarkStart w:id="460" w:name="_Ref325281231"/>
      <w:r>
        <w:lastRenderedPageBreak/>
        <w:t>The DAP Integer Data types.</w:t>
      </w:r>
      <w:bookmarkEnd w:id="460"/>
    </w:p>
    <w:tbl>
      <w:tblPr>
        <w:tblStyle w:val="TableGrid"/>
        <w:tblW w:w="0" w:type="auto"/>
        <w:jc w:val="center"/>
        <w:tblLook w:val="0420" w:firstRow="1" w:lastRow="0" w:firstColumn="0" w:lastColumn="0" w:noHBand="0" w:noVBand="1"/>
      </w:tblPr>
      <w:tblGrid>
        <w:gridCol w:w="1800"/>
        <w:gridCol w:w="2970"/>
        <w:gridCol w:w="3420"/>
      </w:tblGrid>
      <w:tr w:rsidR="005E5218" w14:paraId="1406B024" w14:textId="77777777">
        <w:trPr>
          <w:jc w:val="center"/>
        </w:trPr>
        <w:tc>
          <w:tcPr>
            <w:tcW w:w="1800" w:type="dxa"/>
          </w:tcPr>
          <w:p w14:paraId="2B58DF1C" w14:textId="77777777" w:rsidR="005E5218" w:rsidRDefault="005E5218" w:rsidP="00830077">
            <w:r>
              <w:t>Type Name</w:t>
            </w:r>
          </w:p>
        </w:tc>
        <w:tc>
          <w:tcPr>
            <w:tcW w:w="2970" w:type="dxa"/>
          </w:tcPr>
          <w:p w14:paraId="0B740FC4" w14:textId="77777777" w:rsidR="005E5218" w:rsidRDefault="005E5218" w:rsidP="00830077">
            <w:r>
              <w:t>Description</w:t>
            </w:r>
          </w:p>
        </w:tc>
        <w:tc>
          <w:tcPr>
            <w:tcW w:w="3420" w:type="dxa"/>
          </w:tcPr>
          <w:p w14:paraId="7E8D7677" w14:textId="77777777" w:rsidR="005E5218" w:rsidRDefault="005E5218" w:rsidP="00830077">
            <w:r>
              <w:t>Range of Legal Values</w:t>
            </w:r>
          </w:p>
        </w:tc>
      </w:tr>
      <w:tr w:rsidR="002801C3" w14:paraId="1905C14A" w14:textId="77777777">
        <w:trPr>
          <w:jc w:val="center"/>
        </w:trPr>
        <w:tc>
          <w:tcPr>
            <w:tcW w:w="1800" w:type="dxa"/>
          </w:tcPr>
          <w:p w14:paraId="5FA000C2" w14:textId="77777777" w:rsidR="002801C3" w:rsidRDefault="002801C3" w:rsidP="00830077">
            <w:r>
              <w:t>Int8</w:t>
            </w:r>
          </w:p>
        </w:tc>
        <w:tc>
          <w:tcPr>
            <w:tcW w:w="2970" w:type="dxa"/>
          </w:tcPr>
          <w:p w14:paraId="184A0EB6" w14:textId="77777777" w:rsidR="002801C3" w:rsidRDefault="002801C3" w:rsidP="00830077">
            <w:r>
              <w:t>Signed 8-bit integer</w:t>
            </w:r>
          </w:p>
        </w:tc>
        <w:tc>
          <w:tcPr>
            <w:tcW w:w="3420" w:type="dxa"/>
          </w:tcPr>
          <w:p w14:paraId="6C2315BC" w14:textId="77777777" w:rsidR="002801C3" w:rsidRDefault="005E5218" w:rsidP="00830077">
            <w:r>
              <w:t>[</w:t>
            </w:r>
            <w:r w:rsidR="00DF42D4">
              <w:t>-(2^7)</w:t>
            </w:r>
            <w:r>
              <w:t>,</w:t>
            </w:r>
            <w:r w:rsidR="00DF42D4">
              <w:t xml:space="preserve"> (2^7) - 1</w:t>
            </w:r>
            <w:r>
              <w:t>]</w:t>
            </w:r>
          </w:p>
        </w:tc>
      </w:tr>
      <w:tr w:rsidR="002801C3" w14:paraId="1B56730E" w14:textId="77777777">
        <w:trPr>
          <w:jc w:val="center"/>
        </w:trPr>
        <w:tc>
          <w:tcPr>
            <w:tcW w:w="1800" w:type="dxa"/>
          </w:tcPr>
          <w:p w14:paraId="0CD4EE41" w14:textId="77777777" w:rsidR="002801C3" w:rsidRDefault="002801C3" w:rsidP="00830077">
            <w:r>
              <w:t>UInt8</w:t>
            </w:r>
          </w:p>
        </w:tc>
        <w:tc>
          <w:tcPr>
            <w:tcW w:w="2970" w:type="dxa"/>
          </w:tcPr>
          <w:p w14:paraId="5FC4FA32" w14:textId="77777777" w:rsidR="002801C3" w:rsidRDefault="002801C3" w:rsidP="00830077">
            <w:r>
              <w:t>Unsigned 8-bit integer</w:t>
            </w:r>
          </w:p>
        </w:tc>
        <w:tc>
          <w:tcPr>
            <w:tcW w:w="3420" w:type="dxa"/>
          </w:tcPr>
          <w:p w14:paraId="22BF2E0D" w14:textId="77777777" w:rsidR="002801C3" w:rsidRDefault="005E5218" w:rsidP="00830077">
            <w:r>
              <w:t xml:space="preserve">[0, </w:t>
            </w:r>
            <w:r w:rsidR="00DF42D4">
              <w:t>(2^8) - 1</w:t>
            </w:r>
            <w:r>
              <w:t>]</w:t>
            </w:r>
          </w:p>
        </w:tc>
      </w:tr>
      <w:tr w:rsidR="00FF07D4" w14:paraId="7E6EB0E0" w14:textId="77777777">
        <w:trPr>
          <w:jc w:val="center"/>
        </w:trPr>
        <w:tc>
          <w:tcPr>
            <w:tcW w:w="1800" w:type="dxa"/>
          </w:tcPr>
          <w:p w14:paraId="5E889AC1" w14:textId="77777777" w:rsidR="00FF07D4" w:rsidRDefault="00FF07D4" w:rsidP="00830077">
            <w:r>
              <w:t>Byte</w:t>
            </w:r>
          </w:p>
        </w:tc>
        <w:tc>
          <w:tcPr>
            <w:tcW w:w="2970" w:type="dxa"/>
          </w:tcPr>
          <w:p w14:paraId="39A5C092" w14:textId="77777777" w:rsidR="00FF07D4" w:rsidRDefault="00FF07D4" w:rsidP="00830077">
            <w:r>
              <w:t xml:space="preserve">Synonym for </w:t>
            </w:r>
            <w:r w:rsidR="00C84366">
              <w:t>U</w:t>
            </w:r>
            <w:r>
              <w:t>Int8</w:t>
            </w:r>
          </w:p>
        </w:tc>
        <w:tc>
          <w:tcPr>
            <w:tcW w:w="3420" w:type="dxa"/>
          </w:tcPr>
          <w:p w14:paraId="26D96E71" w14:textId="77777777" w:rsidR="00FF07D4" w:rsidRDefault="000D5C1F" w:rsidP="00830077">
            <w:r>
              <w:t>[0, (2^8) - 1]</w:t>
            </w:r>
          </w:p>
        </w:tc>
      </w:tr>
      <w:tr w:rsidR="000D5C1F" w14:paraId="2CD7DA99" w14:textId="77777777">
        <w:trPr>
          <w:jc w:val="center"/>
        </w:trPr>
        <w:tc>
          <w:tcPr>
            <w:tcW w:w="1800" w:type="dxa"/>
          </w:tcPr>
          <w:p w14:paraId="77847AAE" w14:textId="77777777" w:rsidR="000D5C1F" w:rsidRDefault="000D5C1F" w:rsidP="00830077">
            <w:pPr>
              <w:rPr>
                <w:b/>
                <w:bCs/>
                <w:noProof/>
                <w:snapToGrid w:val="0"/>
              </w:rPr>
            </w:pPr>
            <w:r>
              <w:t>Char</w:t>
            </w:r>
          </w:p>
        </w:tc>
        <w:tc>
          <w:tcPr>
            <w:tcW w:w="2970" w:type="dxa"/>
          </w:tcPr>
          <w:p w14:paraId="30636869" w14:textId="77777777" w:rsidR="000D5C1F" w:rsidRDefault="000D5C1F" w:rsidP="00830077">
            <w:pPr>
              <w:rPr>
                <w:b/>
                <w:bCs/>
                <w:noProof/>
                <w:snapToGrid w:val="0"/>
              </w:rPr>
            </w:pPr>
            <w:r>
              <w:t>Synonym for UInt8</w:t>
            </w:r>
          </w:p>
        </w:tc>
        <w:tc>
          <w:tcPr>
            <w:tcW w:w="3420" w:type="dxa"/>
          </w:tcPr>
          <w:p w14:paraId="70A96014" w14:textId="77777777" w:rsidR="000D5C1F" w:rsidRDefault="000D5C1F" w:rsidP="00830077">
            <w:pPr>
              <w:rPr>
                <w:b/>
                <w:bCs/>
                <w:noProof/>
                <w:snapToGrid w:val="0"/>
              </w:rPr>
            </w:pPr>
            <w:r>
              <w:t>[0, (2^8) - 1]</w:t>
            </w:r>
          </w:p>
        </w:tc>
      </w:tr>
      <w:tr w:rsidR="002801C3" w14:paraId="5A42B8E7" w14:textId="77777777">
        <w:trPr>
          <w:jc w:val="center"/>
        </w:trPr>
        <w:tc>
          <w:tcPr>
            <w:tcW w:w="1800" w:type="dxa"/>
          </w:tcPr>
          <w:p w14:paraId="6FE9F8D2" w14:textId="77777777" w:rsidR="002801C3" w:rsidRDefault="002801C3" w:rsidP="00830077">
            <w:r>
              <w:t>Int16</w:t>
            </w:r>
          </w:p>
        </w:tc>
        <w:tc>
          <w:tcPr>
            <w:tcW w:w="2970" w:type="dxa"/>
          </w:tcPr>
          <w:p w14:paraId="7DFB76F0" w14:textId="77777777" w:rsidR="002801C3" w:rsidRDefault="002801C3" w:rsidP="00830077">
            <w:r>
              <w:t>Signed 16-bit integer</w:t>
            </w:r>
          </w:p>
        </w:tc>
        <w:tc>
          <w:tcPr>
            <w:tcW w:w="3420" w:type="dxa"/>
          </w:tcPr>
          <w:p w14:paraId="330ECFB2" w14:textId="77777777" w:rsidR="002801C3" w:rsidRDefault="005E5218" w:rsidP="00830077">
            <w:r>
              <w:t>[-</w:t>
            </w:r>
            <w:r w:rsidR="00DF42D4">
              <w:t>(2^15)</w:t>
            </w:r>
            <w:r>
              <w:t xml:space="preserve">, </w:t>
            </w:r>
            <w:r w:rsidR="00DF42D4">
              <w:t>(2^15) - 1</w:t>
            </w:r>
            <w:r>
              <w:t>]</w:t>
            </w:r>
          </w:p>
        </w:tc>
      </w:tr>
      <w:tr w:rsidR="002801C3" w14:paraId="7D09ED0F" w14:textId="77777777">
        <w:trPr>
          <w:jc w:val="center"/>
        </w:trPr>
        <w:tc>
          <w:tcPr>
            <w:tcW w:w="1800" w:type="dxa"/>
          </w:tcPr>
          <w:p w14:paraId="4CBC5C92" w14:textId="77777777" w:rsidR="002801C3" w:rsidRDefault="002801C3" w:rsidP="00830077">
            <w:r>
              <w:t>UInt16</w:t>
            </w:r>
          </w:p>
        </w:tc>
        <w:tc>
          <w:tcPr>
            <w:tcW w:w="2970" w:type="dxa"/>
          </w:tcPr>
          <w:p w14:paraId="71382108" w14:textId="77777777" w:rsidR="002801C3" w:rsidRDefault="002801C3" w:rsidP="00830077">
            <w:r>
              <w:t>Unsigned 16-bit integer</w:t>
            </w:r>
          </w:p>
        </w:tc>
        <w:tc>
          <w:tcPr>
            <w:tcW w:w="3420" w:type="dxa"/>
          </w:tcPr>
          <w:p w14:paraId="11582180" w14:textId="77777777" w:rsidR="002801C3" w:rsidRDefault="00DF42D4" w:rsidP="00830077">
            <w:r>
              <w:t>[0, (2^16)  - 1</w:t>
            </w:r>
            <w:r w:rsidR="005E5218">
              <w:t>]</w:t>
            </w:r>
          </w:p>
        </w:tc>
      </w:tr>
      <w:tr w:rsidR="00DF42D4" w14:paraId="3504F773" w14:textId="77777777">
        <w:trPr>
          <w:jc w:val="center"/>
        </w:trPr>
        <w:tc>
          <w:tcPr>
            <w:tcW w:w="1800" w:type="dxa"/>
          </w:tcPr>
          <w:p w14:paraId="00D8562F" w14:textId="77777777" w:rsidR="00DF42D4" w:rsidRDefault="00DF42D4" w:rsidP="00830077">
            <w:r>
              <w:t>Int32</w:t>
            </w:r>
          </w:p>
        </w:tc>
        <w:tc>
          <w:tcPr>
            <w:tcW w:w="2970" w:type="dxa"/>
          </w:tcPr>
          <w:p w14:paraId="066EF4C3" w14:textId="77777777" w:rsidR="00DF42D4" w:rsidRDefault="00DF42D4" w:rsidP="00830077">
            <w:r>
              <w:t>Signed 32-bit integer</w:t>
            </w:r>
          </w:p>
        </w:tc>
        <w:tc>
          <w:tcPr>
            <w:tcW w:w="3420" w:type="dxa"/>
          </w:tcPr>
          <w:p w14:paraId="69B08C58" w14:textId="77777777" w:rsidR="00DF42D4" w:rsidRDefault="00DF42D4" w:rsidP="00830077">
            <w:r>
              <w:t>[-(2^31), (2^31) - 1]</w:t>
            </w:r>
          </w:p>
        </w:tc>
      </w:tr>
      <w:tr w:rsidR="00DF42D4" w14:paraId="5CBE20B2" w14:textId="77777777">
        <w:trPr>
          <w:jc w:val="center"/>
        </w:trPr>
        <w:tc>
          <w:tcPr>
            <w:tcW w:w="1800" w:type="dxa"/>
          </w:tcPr>
          <w:p w14:paraId="1A95CB73" w14:textId="77777777" w:rsidR="00DF42D4" w:rsidRDefault="00DF42D4" w:rsidP="00830077">
            <w:r>
              <w:t>UInt32</w:t>
            </w:r>
          </w:p>
        </w:tc>
        <w:tc>
          <w:tcPr>
            <w:tcW w:w="2970" w:type="dxa"/>
          </w:tcPr>
          <w:p w14:paraId="7FAAB7FD" w14:textId="77777777" w:rsidR="00DF42D4" w:rsidRDefault="00DF42D4" w:rsidP="00830077">
            <w:r>
              <w:t>Unsigned 32-bit integer</w:t>
            </w:r>
          </w:p>
        </w:tc>
        <w:tc>
          <w:tcPr>
            <w:tcW w:w="3420" w:type="dxa"/>
          </w:tcPr>
          <w:p w14:paraId="53617479" w14:textId="77777777" w:rsidR="00DF42D4" w:rsidRDefault="00DF42D4" w:rsidP="00830077">
            <w:r>
              <w:t>[0, (2^32)  - 1]</w:t>
            </w:r>
          </w:p>
        </w:tc>
      </w:tr>
      <w:tr w:rsidR="00DF42D4" w14:paraId="256170AD" w14:textId="77777777">
        <w:trPr>
          <w:jc w:val="center"/>
        </w:trPr>
        <w:tc>
          <w:tcPr>
            <w:tcW w:w="1800" w:type="dxa"/>
          </w:tcPr>
          <w:p w14:paraId="04F9253C" w14:textId="77777777" w:rsidR="00DF42D4" w:rsidRDefault="00DF42D4" w:rsidP="00830077">
            <w:r>
              <w:t>Int64</w:t>
            </w:r>
          </w:p>
        </w:tc>
        <w:tc>
          <w:tcPr>
            <w:tcW w:w="2970" w:type="dxa"/>
          </w:tcPr>
          <w:p w14:paraId="651616BB" w14:textId="77777777" w:rsidR="00DF42D4" w:rsidRDefault="00DF42D4" w:rsidP="00830077">
            <w:r>
              <w:t>Signed 64-bit integer</w:t>
            </w:r>
          </w:p>
        </w:tc>
        <w:tc>
          <w:tcPr>
            <w:tcW w:w="3420" w:type="dxa"/>
          </w:tcPr>
          <w:p w14:paraId="1B72FD05" w14:textId="77777777" w:rsidR="00DF42D4" w:rsidRDefault="00DF42D4" w:rsidP="00830077">
            <w:r>
              <w:t>[-(2^63), (2^63) - 1]</w:t>
            </w:r>
          </w:p>
        </w:tc>
      </w:tr>
      <w:tr w:rsidR="00DF42D4" w14:paraId="12B7A94C" w14:textId="77777777">
        <w:trPr>
          <w:jc w:val="center"/>
        </w:trPr>
        <w:tc>
          <w:tcPr>
            <w:tcW w:w="1800" w:type="dxa"/>
          </w:tcPr>
          <w:p w14:paraId="262C57BE" w14:textId="77777777" w:rsidR="00DF42D4" w:rsidRDefault="00DF42D4" w:rsidP="00830077">
            <w:r>
              <w:t>UInt64</w:t>
            </w:r>
          </w:p>
        </w:tc>
        <w:tc>
          <w:tcPr>
            <w:tcW w:w="2970" w:type="dxa"/>
          </w:tcPr>
          <w:p w14:paraId="0E2EE506" w14:textId="77777777" w:rsidR="00DF42D4" w:rsidRDefault="00DF42D4" w:rsidP="00830077">
            <w:r>
              <w:t>Unsigned 64-bit integer</w:t>
            </w:r>
          </w:p>
        </w:tc>
        <w:tc>
          <w:tcPr>
            <w:tcW w:w="3420" w:type="dxa"/>
          </w:tcPr>
          <w:p w14:paraId="3814D838" w14:textId="77777777" w:rsidR="00DF42D4" w:rsidRDefault="00DF42D4" w:rsidP="00830077">
            <w:r>
              <w:t>[0, (2^64)  - 1]</w:t>
            </w:r>
          </w:p>
        </w:tc>
      </w:tr>
    </w:tbl>
    <w:p w14:paraId="2C43E845" w14:textId="74D2A422" w:rsidR="006B68A4" w:rsidRPr="006674F3" w:rsidRDefault="00B429A7" w:rsidP="00420E79">
      <w:pPr>
        <w:pStyle w:val="BodyText"/>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14:paraId="4432717D" w14:textId="77777777" w:rsidR="006B68A4" w:rsidRDefault="008011C2" w:rsidP="002C4913">
      <w:pPr>
        <w:pStyle w:val="Heading3"/>
      </w:pPr>
      <w:bookmarkStart w:id="461" w:name="_Toc328299970"/>
      <w:bookmarkStart w:id="462" w:name="_Toc333413745"/>
      <w:r w:rsidRPr="006674F3">
        <w:t>Floating-point Types</w:t>
      </w:r>
      <w:bookmarkEnd w:id="461"/>
      <w:bookmarkEnd w:id="462"/>
    </w:p>
    <w:p w14:paraId="5E389AC1" w14:textId="26C1D404" w:rsidR="00DF42D4" w:rsidRPr="00DF42D4" w:rsidRDefault="00DF42D4" w:rsidP="00420E79">
      <w:pPr>
        <w:pStyle w:val="BodyText"/>
      </w:pPr>
      <w:r w:rsidRPr="006674F3">
        <w:t xml:space="preserve">The </w:t>
      </w:r>
      <w:del w:id="463" w:author="Author">
        <w:r w:rsidRPr="006674F3" w:rsidDel="00D002BE">
          <w:delText>floating point</w:delText>
        </w:r>
      </w:del>
      <w:ins w:id="464" w:author="Author">
        <w:r w:rsidR="00D002BE" w:rsidRPr="006674F3">
          <w:t>floating-point</w:t>
        </w:r>
      </w:ins>
      <w:r w:rsidRPr="006674F3">
        <w:t xml:space="preserve">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xml:space="preserve">. The two </w:t>
      </w:r>
      <w:r w:rsidR="007F3706" w:rsidRPr="006674F3">
        <w:t>floating-point</w:t>
      </w:r>
      <w:r w:rsidRPr="006674F3">
        <w:t xml:space="preserve"> data types use IEEE 754[</w:t>
      </w:r>
      <w:del w:id="465" w:author="Author">
        <w:r w:rsidRPr="006674F3" w:rsidDel="00830077">
          <w:delText>11</w:delText>
        </w:r>
      </w:del>
      <w:r w:rsidRPr="006674F3">
        <w:t>]</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r w:rsidR="0095389A">
        <w:rPr>
          <w:color w:val="FF0000"/>
        </w:rPr>
        <w:t>Section ?</w:t>
      </w:r>
      <w:r w:rsidR="00AC032A">
        <w:t>.</w:t>
      </w:r>
    </w:p>
    <w:p w14:paraId="3C95CFDB" w14:textId="77777777" w:rsidR="002801C3" w:rsidRDefault="002801C3" w:rsidP="004E2D7A">
      <w:pPr>
        <w:pStyle w:val="Caption"/>
        <w:pPrChange w:id="466" w:author="Author">
          <w:pPr>
            <w:pStyle w:val="Caption"/>
            <w:ind w:left="1008"/>
          </w:pPr>
        </w:pPrChange>
      </w:pPr>
      <w:bookmarkStart w:id="467" w:name="_Ref325281556"/>
      <w:r>
        <w:t>The DAP Floating-Point Data types.</w:t>
      </w:r>
      <w:bookmarkEnd w:id="467"/>
    </w:p>
    <w:tbl>
      <w:tblPr>
        <w:tblStyle w:val="TableGrid"/>
        <w:tblW w:w="0" w:type="auto"/>
        <w:jc w:val="center"/>
        <w:tblLook w:val="04A0" w:firstRow="1" w:lastRow="0" w:firstColumn="1" w:lastColumn="0" w:noHBand="0" w:noVBand="1"/>
      </w:tblPr>
      <w:tblGrid>
        <w:gridCol w:w="1710"/>
        <w:gridCol w:w="2750"/>
        <w:gridCol w:w="3870"/>
      </w:tblGrid>
      <w:tr w:rsidR="00A61FA4" w14:paraId="6E7F079C" w14:textId="77777777">
        <w:trPr>
          <w:jc w:val="center"/>
        </w:trPr>
        <w:tc>
          <w:tcPr>
            <w:tcW w:w="1710" w:type="dxa"/>
          </w:tcPr>
          <w:p w14:paraId="5A53D40E" w14:textId="77777777" w:rsidR="00A61FA4" w:rsidRDefault="00A61FA4" w:rsidP="00830077">
            <w:r>
              <w:t>Type Name</w:t>
            </w:r>
          </w:p>
        </w:tc>
        <w:tc>
          <w:tcPr>
            <w:tcW w:w="2750" w:type="dxa"/>
          </w:tcPr>
          <w:p w14:paraId="5CFB1292" w14:textId="77777777" w:rsidR="00A61FA4" w:rsidRDefault="00A61FA4" w:rsidP="00830077">
            <w:r>
              <w:t>Description</w:t>
            </w:r>
          </w:p>
        </w:tc>
        <w:tc>
          <w:tcPr>
            <w:tcW w:w="3870" w:type="dxa"/>
          </w:tcPr>
          <w:p w14:paraId="2704640D" w14:textId="77777777" w:rsidR="00A61FA4" w:rsidRDefault="00A61FA4" w:rsidP="00830077">
            <w:r>
              <w:t>Range of Legal Values</w:t>
            </w:r>
          </w:p>
        </w:tc>
      </w:tr>
      <w:tr w:rsidR="002801C3" w14:paraId="0D1E22AE" w14:textId="77777777">
        <w:trPr>
          <w:jc w:val="center"/>
        </w:trPr>
        <w:tc>
          <w:tcPr>
            <w:tcW w:w="1710" w:type="dxa"/>
          </w:tcPr>
          <w:p w14:paraId="1A53D10D" w14:textId="77777777" w:rsidR="002801C3" w:rsidRDefault="006B68A4" w:rsidP="00830077">
            <w:r>
              <w:t>Float32</w:t>
            </w:r>
          </w:p>
        </w:tc>
        <w:tc>
          <w:tcPr>
            <w:tcW w:w="2750" w:type="dxa"/>
          </w:tcPr>
          <w:p w14:paraId="1C87B06C" w14:textId="77777777" w:rsidR="002801C3" w:rsidRDefault="006B68A4" w:rsidP="00830077">
            <w:r>
              <w:t>32-bit Floating-point number</w:t>
            </w:r>
          </w:p>
        </w:tc>
        <w:tc>
          <w:tcPr>
            <w:tcW w:w="3870" w:type="dxa"/>
          </w:tcPr>
          <w:p w14:paraId="1C87EAC4" w14:textId="1B64FDA0" w:rsidR="006B68A4" w:rsidRPr="006674F3" w:rsidDel="00830077" w:rsidRDefault="00DF42D4" w:rsidP="00830077">
            <w:pPr>
              <w:rPr>
                <w:del w:id="468" w:author="Author"/>
              </w:rPr>
            </w:pPr>
            <w:del w:id="469" w:author="Author">
              <w:r w:rsidDel="00830077">
                <w:delText>[±1.175494351 × 10^38,</w:delText>
              </w:r>
            </w:del>
          </w:p>
          <w:p w14:paraId="25461847" w14:textId="68F6E19B" w:rsidR="002801C3" w:rsidRDefault="006B68A4" w:rsidP="004E2D7A">
            <w:del w:id="470" w:author="Author">
              <w:r w:rsidRPr="006674F3" w:rsidDel="00830077">
                <w:delText>±3.402823466 × 10</w:delText>
              </w:r>
              <w:r w:rsidDel="00830077">
                <w:delText>^</w:delText>
              </w:r>
              <w:r w:rsidRPr="006674F3" w:rsidDel="00830077">
                <w:delText>38</w:delText>
              </w:r>
              <w:r w:rsidR="00DF42D4" w:rsidDel="00830077">
                <w:delText>]</w:delText>
              </w:r>
            </w:del>
            <w:ins w:id="471" w:author="Author">
              <w:r w:rsidR="00830077">
                <w:t>Refer to the IEEE Floating Point Standard []</w:t>
              </w:r>
            </w:ins>
          </w:p>
        </w:tc>
      </w:tr>
      <w:tr w:rsidR="002801C3" w14:paraId="25DD6D9A" w14:textId="77777777">
        <w:trPr>
          <w:jc w:val="center"/>
        </w:trPr>
        <w:tc>
          <w:tcPr>
            <w:tcW w:w="1710" w:type="dxa"/>
          </w:tcPr>
          <w:p w14:paraId="58251A3E" w14:textId="77777777" w:rsidR="002801C3" w:rsidRDefault="006B68A4" w:rsidP="00830077">
            <w:r>
              <w:t>Float64</w:t>
            </w:r>
          </w:p>
        </w:tc>
        <w:tc>
          <w:tcPr>
            <w:tcW w:w="2750" w:type="dxa"/>
          </w:tcPr>
          <w:p w14:paraId="226C9CBC" w14:textId="77777777" w:rsidR="002801C3" w:rsidRDefault="006B68A4" w:rsidP="00830077">
            <w:r>
              <w:t>64-bit Floating-point number</w:t>
            </w:r>
          </w:p>
        </w:tc>
        <w:tc>
          <w:tcPr>
            <w:tcW w:w="3870" w:type="dxa"/>
          </w:tcPr>
          <w:p w14:paraId="3BC59477" w14:textId="70F0F4A4" w:rsidR="002801C3" w:rsidRDefault="00830077" w:rsidP="00830077">
            <w:ins w:id="472" w:author="Author">
              <w:r>
                <w:t>Refer to the IEEE Floating Point Standard []</w:t>
              </w:r>
            </w:ins>
            <w:commentRangeStart w:id="473"/>
            <w:del w:id="474" w:author="Author">
              <w:r w:rsidR="00DF42D4" w:rsidDel="00830077">
                <w:delText>[</w:delText>
              </w:r>
              <w:r w:rsidR="006B68A4" w:rsidDel="00830077">
                <w:delText>±2.2250738585072014 × 10^308</w:delText>
              </w:r>
              <w:r w:rsidR="00DF42D4" w:rsidDel="00830077">
                <w:delText>,</w:delText>
              </w:r>
              <w:r w:rsidR="006B68A4" w:rsidDel="00830077">
                <w:delText xml:space="preserve">  ±1.7976931348623157  × 10^308</w:delText>
              </w:r>
              <w:r w:rsidR="00DF42D4" w:rsidDel="00830077">
                <w:delText>]</w:delText>
              </w:r>
              <w:commentRangeEnd w:id="473"/>
              <w:r w:rsidR="00023193" w:rsidDel="00830077">
                <w:rPr>
                  <w:rStyle w:val="CommentReference"/>
                </w:rPr>
                <w:commentReference w:id="473"/>
              </w:r>
            </w:del>
          </w:p>
        </w:tc>
      </w:tr>
    </w:tbl>
    <w:p w14:paraId="3AC274A7" w14:textId="77777777" w:rsidR="00DF42D4" w:rsidRDefault="00DF42D4" w:rsidP="00420E79">
      <w:pPr>
        <w:pStyle w:val="BodyText"/>
      </w:pPr>
    </w:p>
    <w:p w14:paraId="5101FDFD" w14:textId="77777777" w:rsidR="00DF42D4" w:rsidRPr="00DF42D4" w:rsidRDefault="008011C2" w:rsidP="002C4913">
      <w:pPr>
        <w:pStyle w:val="Heading3"/>
      </w:pPr>
      <w:bookmarkStart w:id="475" w:name="_Toc328299971"/>
      <w:bookmarkStart w:id="476" w:name="_Toc333413746"/>
      <w:r w:rsidRPr="006674F3">
        <w:lastRenderedPageBreak/>
        <w:t>String Types</w:t>
      </w:r>
      <w:bookmarkEnd w:id="475"/>
      <w:bookmarkEnd w:id="476"/>
    </w:p>
    <w:p w14:paraId="5479AC26" w14:textId="65B8E705" w:rsidR="00DF42D4" w:rsidRPr="006674F3" w:rsidRDefault="006B68A4" w:rsidP="00420E79">
      <w:pPr>
        <w:pStyle w:val="BodyText"/>
      </w:pPr>
      <w:r>
        <w:t xml:space="preserve">The </w:t>
      </w:r>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r w:rsidR="0095389A">
        <w:t>Section ?</w:t>
      </w:r>
      <w:r w:rsidR="00E92494">
        <w:t>.</w:t>
      </w:r>
    </w:p>
    <w:p w14:paraId="5ACE1475" w14:textId="77777777" w:rsidR="006B68A4" w:rsidRDefault="00DF42D4" w:rsidP="00420E79">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2EF3A080" w14:textId="77777777" w:rsidR="00B429A7" w:rsidRDefault="00B429A7" w:rsidP="00420E79">
      <w:pPr>
        <w:pStyle w:val="BodyText"/>
      </w:pPr>
    </w:p>
    <w:p w14:paraId="536119BA" w14:textId="77777777" w:rsidR="006B68A4" w:rsidRPr="00F64FFF" w:rsidRDefault="006B68A4" w:rsidP="004E2D7A">
      <w:pPr>
        <w:pStyle w:val="Caption"/>
        <w:pPrChange w:id="477" w:author="Author">
          <w:pPr>
            <w:pStyle w:val="Caption"/>
            <w:ind w:left="1008"/>
          </w:pPr>
        </w:pPrChange>
      </w:pPr>
      <w:bookmarkStart w:id="478" w:name="_Ref325281622"/>
      <w:r>
        <w:t>The String Data types.</w:t>
      </w:r>
      <w:bookmarkEnd w:id="478"/>
    </w:p>
    <w:tbl>
      <w:tblPr>
        <w:tblStyle w:val="TableGrid"/>
        <w:tblW w:w="0" w:type="auto"/>
        <w:jc w:val="center"/>
        <w:tblLook w:val="04A0" w:firstRow="1" w:lastRow="0" w:firstColumn="1" w:lastColumn="0" w:noHBand="0" w:noVBand="1"/>
      </w:tblPr>
      <w:tblGrid>
        <w:gridCol w:w="1710"/>
        <w:gridCol w:w="3528"/>
        <w:gridCol w:w="2952"/>
      </w:tblGrid>
      <w:tr w:rsidR="00A61FA4" w14:paraId="1BBD31C6" w14:textId="77777777">
        <w:trPr>
          <w:jc w:val="center"/>
        </w:trPr>
        <w:tc>
          <w:tcPr>
            <w:tcW w:w="1710" w:type="dxa"/>
          </w:tcPr>
          <w:p w14:paraId="4F24DC7F" w14:textId="77777777" w:rsidR="00A61FA4" w:rsidRDefault="00A61FA4" w:rsidP="00830077">
            <w:r>
              <w:t>Type Name</w:t>
            </w:r>
          </w:p>
        </w:tc>
        <w:tc>
          <w:tcPr>
            <w:tcW w:w="3528" w:type="dxa"/>
          </w:tcPr>
          <w:p w14:paraId="542BCB81" w14:textId="77777777" w:rsidR="00A61FA4" w:rsidRDefault="00A61FA4" w:rsidP="00830077">
            <w:r>
              <w:t>Description</w:t>
            </w:r>
          </w:p>
        </w:tc>
        <w:tc>
          <w:tcPr>
            <w:tcW w:w="2952" w:type="dxa"/>
          </w:tcPr>
          <w:p w14:paraId="2F2AE5C3" w14:textId="77777777" w:rsidR="00A61FA4" w:rsidRDefault="00A61FA4" w:rsidP="00830077">
            <w:r>
              <w:t>Range of Legal Values</w:t>
            </w:r>
          </w:p>
        </w:tc>
      </w:tr>
      <w:tr w:rsidR="006B68A4" w14:paraId="58AA8090" w14:textId="77777777">
        <w:trPr>
          <w:jc w:val="center"/>
        </w:trPr>
        <w:tc>
          <w:tcPr>
            <w:tcW w:w="1710" w:type="dxa"/>
          </w:tcPr>
          <w:p w14:paraId="442B3ACB" w14:textId="77777777" w:rsidR="006B68A4" w:rsidRDefault="006B68A4" w:rsidP="00830077">
            <w:r>
              <w:t>String</w:t>
            </w:r>
          </w:p>
        </w:tc>
        <w:tc>
          <w:tcPr>
            <w:tcW w:w="3528" w:type="dxa"/>
          </w:tcPr>
          <w:p w14:paraId="497B4A9F" w14:textId="77777777" w:rsidR="006B68A4" w:rsidRDefault="006B68A4" w:rsidP="00830077">
            <w:r>
              <w:t>A variable length string of UTF-8 characters</w:t>
            </w:r>
          </w:p>
        </w:tc>
        <w:tc>
          <w:tcPr>
            <w:tcW w:w="2952" w:type="dxa"/>
          </w:tcPr>
          <w:p w14:paraId="19EA9D8A" w14:textId="77777777" w:rsidR="006B68A4" w:rsidRDefault="00F64FFF" w:rsidP="00830077">
            <w:r>
              <w:t>As defined in []</w:t>
            </w:r>
          </w:p>
        </w:tc>
      </w:tr>
      <w:tr w:rsidR="006B68A4" w14:paraId="6BF09B2C" w14:textId="77777777">
        <w:trPr>
          <w:jc w:val="center"/>
        </w:trPr>
        <w:tc>
          <w:tcPr>
            <w:tcW w:w="1710" w:type="dxa"/>
          </w:tcPr>
          <w:p w14:paraId="2012EE74" w14:textId="77777777" w:rsidR="006B68A4" w:rsidRDefault="006B68A4" w:rsidP="00830077">
            <w:r>
              <w:t>UR</w:t>
            </w:r>
            <w:r w:rsidR="00F64FFF">
              <w:t>I</w:t>
            </w:r>
          </w:p>
        </w:tc>
        <w:tc>
          <w:tcPr>
            <w:tcW w:w="3528" w:type="dxa"/>
          </w:tcPr>
          <w:p w14:paraId="11529F53" w14:textId="77777777" w:rsidR="006B68A4" w:rsidRDefault="00F64FFF" w:rsidP="00830077">
            <w:r>
              <w:t>A Uniform Resource Identifier</w:t>
            </w:r>
          </w:p>
        </w:tc>
        <w:tc>
          <w:tcPr>
            <w:tcW w:w="2952" w:type="dxa"/>
          </w:tcPr>
          <w:p w14:paraId="29B6FC0F" w14:textId="77777777" w:rsidR="006B68A4" w:rsidRDefault="00F64FFF" w:rsidP="00830077">
            <w:r>
              <w:t xml:space="preserve">As defined </w:t>
            </w:r>
            <w:r w:rsidRPr="006674F3">
              <w:t>in IETF RFC 2396[3]</w:t>
            </w:r>
          </w:p>
        </w:tc>
      </w:tr>
    </w:tbl>
    <w:p w14:paraId="087DCB04" w14:textId="77777777" w:rsidR="00652AA0" w:rsidRDefault="00652AA0" w:rsidP="00420E79">
      <w:pPr>
        <w:pStyle w:val="BodyText"/>
      </w:pPr>
    </w:p>
    <w:p w14:paraId="5CE21ECF" w14:textId="77777777" w:rsidR="00F64FFF" w:rsidRDefault="009E49BD" w:rsidP="002C4913">
      <w:pPr>
        <w:pStyle w:val="Heading3"/>
      </w:pPr>
      <w:bookmarkStart w:id="479" w:name="_Toc328299973"/>
      <w:bookmarkStart w:id="480" w:name="_Toc333413747"/>
      <w:r>
        <w:t xml:space="preserve">The </w:t>
      </w:r>
      <w:r w:rsidR="00F64FFF">
        <w:t>Opaque Type</w:t>
      </w:r>
      <w:bookmarkEnd w:id="479"/>
      <w:del w:id="481" w:author="Author">
        <w:r w:rsidR="00590DDF" w:rsidDel="00D002BE">
          <w:delText>s</w:delText>
        </w:r>
      </w:del>
      <w:bookmarkEnd w:id="480"/>
    </w:p>
    <w:p w14:paraId="69C4DA8A" w14:textId="77777777" w:rsidR="007C3A95" w:rsidRPr="007C3A95" w:rsidRDefault="007C3A95" w:rsidP="00420E79">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7C325A58" w14:textId="77777777">
        <w:tc>
          <w:tcPr>
            <w:tcW w:w="9576" w:type="dxa"/>
          </w:tcPr>
          <w:p w14:paraId="4000DD30" w14:textId="018392E5" w:rsidR="001770FB" w:rsidRDefault="001770FB" w:rsidP="00830077">
            <w:r>
              <w:t>&lt;Opaque&gt;</w:t>
            </w:r>
          </w:p>
        </w:tc>
      </w:tr>
    </w:tbl>
    <w:p w14:paraId="32C0CEFE" w14:textId="3C4B36CA" w:rsidR="00B32396" w:rsidRDefault="00811C7A" w:rsidP="00420E79">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w:t>
      </w:r>
      <w:del w:id="482" w:author="Author">
        <w:r w:rsidRPr="00811C7A" w:rsidDel="00830077">
          <w:delText xml:space="preserve">DAP's </w:delText>
        </w:r>
      </w:del>
      <w:ins w:id="483" w:author="Author">
        <w:r w:rsidR="00830077">
          <w:t>the DAP4</w:t>
        </w:r>
        <w:r w:rsidR="00830077" w:rsidRPr="00811C7A">
          <w:t xml:space="preserve"> </w:t>
        </w:r>
      </w:ins>
      <w:r w:rsidRPr="00811C7A">
        <w:t xml:space="preserve">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29D1A4D7" w14:textId="77777777" w:rsidR="00DB1031" w:rsidRDefault="00B32396" w:rsidP="00B81A23">
      <w:pPr>
        <w:pStyle w:val="Paragraph"/>
      </w:pPr>
      <w:commentRangeStart w:id="484"/>
      <w:r>
        <w:t>Semantic Limitations</w:t>
      </w:r>
      <w:commentRangeEnd w:id="484"/>
      <w:r w:rsidR="00D002BE">
        <w:rPr>
          <w:rStyle w:val="CommentReference"/>
          <w:b w:val="0"/>
          <w:snapToGrid/>
          <w:u w:val="none"/>
        </w:rPr>
        <w:commentReference w:id="484"/>
      </w:r>
    </w:p>
    <w:p w14:paraId="6AAD9948" w14:textId="06820B0D" w:rsidR="00DB1031" w:rsidRDefault="00DB1031" w:rsidP="00830077">
      <w:pPr>
        <w:pStyle w:val="ListNumber"/>
        <w:numPr>
          <w:ilvl w:val="0"/>
          <w:numId w:val="48"/>
        </w:numPr>
      </w:pPr>
      <w:r>
        <w:t xml:space="preserve">The content of an opaque object is completely un-interpreted by the DAP4 implementation. </w:t>
      </w:r>
      <w:del w:id="485" w:author="Author">
        <w:r w:rsidDel="00D002BE">
          <w:delText xml:space="preserve">There is no attempt to re-order four-byte words to or from network byte order and there is no attempt to modify its actual length to conform to, for example, a four-byte boundary. although when transmitted on the wire, padding may be added. </w:delText>
        </w:r>
      </w:del>
      <w:r>
        <w:t xml:space="preserve">The Opaque type is an Atomic Type, which might seem odd because instances of Opaque can be of different sizes. However, by thinking of Opaque as equivalent to a byte-string type, the </w:t>
      </w:r>
      <w:del w:id="486" w:author="Author">
        <w:r w:rsidDel="00D002BE">
          <w:delText xml:space="preserve">analog </w:delText>
        </w:r>
      </w:del>
      <w:ins w:id="487" w:author="Author">
        <w:r w:rsidR="00D002BE">
          <w:t xml:space="preserve">analogy </w:t>
        </w:r>
      </w:ins>
      <w:r>
        <w:t>with strings makes it clear that it should be an Atomic type.</w:t>
      </w:r>
      <w:del w:id="488" w:author="Author">
        <w:r w:rsidDel="00D002BE">
          <w:delText xml:space="preserve"> </w:delText>
        </w:r>
      </w:del>
    </w:p>
    <w:p w14:paraId="20DE3C72" w14:textId="77777777" w:rsidR="008011C2" w:rsidRPr="006674F3" w:rsidRDefault="008011C2" w:rsidP="002C4913">
      <w:pPr>
        <w:pStyle w:val="Heading3"/>
      </w:pPr>
      <w:bookmarkStart w:id="489" w:name="_Toc328299974"/>
      <w:bookmarkStart w:id="490" w:name="_Toc333413748"/>
      <w:r w:rsidRPr="006674F3">
        <w:t xml:space="preserve">A </w:t>
      </w:r>
      <w:r w:rsidR="00652AA0">
        <w:t>Note Regarding Implementation of the Atomic T</w:t>
      </w:r>
      <w:r w:rsidRPr="006674F3">
        <w:t>ypes</w:t>
      </w:r>
      <w:bookmarkEnd w:id="489"/>
      <w:bookmarkEnd w:id="490"/>
    </w:p>
    <w:p w14:paraId="08C19A5D" w14:textId="0643CA78" w:rsidR="008011C2" w:rsidRPr="006674F3" w:rsidRDefault="008011C2" w:rsidP="00420E79">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r w:rsidR="000D5C1F">
        <w:t>If this is im</w:t>
      </w:r>
      <w:r w:rsidRPr="006674F3">
        <w:t>practica</w:t>
      </w:r>
      <w:r w:rsidR="000D5C1F">
        <w:t>l, then the server</w:t>
      </w:r>
      <w:ins w:id="491" w:author="Author">
        <w:r w:rsidR="00D002BE">
          <w:t xml:space="preserve"> or client</w:t>
        </w:r>
      </w:ins>
      <w:r w:rsidRPr="006674F3">
        <w:t xml:space="preserve"> </w:t>
      </w:r>
      <w:r w:rsidR="000D5C1F">
        <w:t>may implement this rule</w:t>
      </w:r>
      <w:r w:rsidRPr="006674F3">
        <w:t xml:space="preserve"> by hiding the variable in question or returning an error.</w:t>
      </w:r>
    </w:p>
    <w:p w14:paraId="064B9710" w14:textId="77777777" w:rsidR="008011C2" w:rsidRDefault="00F64FFF" w:rsidP="002C4913">
      <w:pPr>
        <w:pStyle w:val="Heading2"/>
      </w:pPr>
      <w:bookmarkStart w:id="492" w:name="_Toc328299975"/>
      <w:bookmarkStart w:id="493" w:name="_Toc333413749"/>
      <w:r>
        <w:lastRenderedPageBreak/>
        <w:t>Container</w:t>
      </w:r>
      <w:r w:rsidR="008011C2" w:rsidRPr="006674F3">
        <w:t xml:space="preserve"> </w:t>
      </w:r>
      <w:r>
        <w:t>Types</w:t>
      </w:r>
      <w:bookmarkEnd w:id="492"/>
      <w:bookmarkEnd w:id="493"/>
    </w:p>
    <w:p w14:paraId="1CEEF9E9" w14:textId="77777777" w:rsidR="0065147A" w:rsidRPr="0065147A" w:rsidRDefault="0065147A" w:rsidP="00420E79">
      <w:pPr>
        <w:pStyle w:val="BodyText"/>
      </w:pPr>
      <w:r>
        <w:t>There is currently one container type, namely the Structure type.</w:t>
      </w:r>
    </w:p>
    <w:p w14:paraId="16F622DC" w14:textId="77777777" w:rsidR="0065147A" w:rsidRPr="006674F3" w:rsidRDefault="0065147A" w:rsidP="002C4913">
      <w:pPr>
        <w:pStyle w:val="Heading3"/>
      </w:pPr>
      <w:bookmarkStart w:id="494" w:name="_Toc328299976"/>
      <w:bookmarkStart w:id="495" w:name="_Toc333413750"/>
      <w:r>
        <w:t xml:space="preserve">The </w:t>
      </w:r>
      <w:r w:rsidR="008011C2" w:rsidRPr="006674F3">
        <w:t>Structure</w:t>
      </w:r>
      <w:bookmarkEnd w:id="494"/>
      <w:r>
        <w:t xml:space="preserve"> Type</w:t>
      </w:r>
      <w:del w:id="496" w:author="Author">
        <w:r w:rsidDel="00D002BE">
          <w:delText>.</w:delText>
        </w:r>
      </w:del>
      <w:bookmarkEnd w:id="495"/>
    </w:p>
    <w:p w14:paraId="7BA402C6" w14:textId="5540FC2D" w:rsidR="008011C2" w:rsidRPr="006674F3" w:rsidRDefault="00652AA0" w:rsidP="00420E79">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but there is otherwise no distinction between fields and variables. </w:t>
      </w:r>
      <w:r>
        <w:t xml:space="preserve"> The Structure’s fields</w:t>
      </w:r>
      <w:r w:rsidR="008011C2" w:rsidRPr="006674F3">
        <w:t xml:space="preserve"> MAY be of any t</w:t>
      </w:r>
      <w:r>
        <w:t>ype, including</w:t>
      </w:r>
      <w:r w:rsidR="000D5C1F">
        <w:t xml:space="preserve"> the</w:t>
      </w:r>
      <w:r>
        <w:t xml:space="preserve"> Structure</w:t>
      </w:r>
      <w:r w:rsidR="008011C2" w:rsidRPr="006674F3">
        <w:t xml:space="preserve"> type.  The order of items in the Structure is significant only in relation to the </w:t>
      </w:r>
      <w:r w:rsidR="0065153C">
        <w:t>serialized</w:t>
      </w:r>
      <w:r w:rsidR="008011C2" w:rsidRPr="006674F3">
        <w:t xml:space="preserve"> representation of that Structure.</w:t>
      </w:r>
    </w:p>
    <w:p w14:paraId="5E0B5040" w14:textId="77777777" w:rsidR="00441724" w:rsidRPr="006674F3" w:rsidRDefault="00441724" w:rsidP="002C4913">
      <w:pPr>
        <w:pStyle w:val="Heading2"/>
      </w:pPr>
      <w:bookmarkStart w:id="497" w:name="_Toc325831939"/>
      <w:bookmarkStart w:id="498" w:name="_Toc325888415"/>
      <w:bookmarkStart w:id="499" w:name="_Toc325831940"/>
      <w:bookmarkStart w:id="500" w:name="_Toc325888350"/>
      <w:bookmarkStart w:id="501" w:name="_Toc325888416"/>
      <w:bookmarkStart w:id="502" w:name="_Toc325888488"/>
      <w:bookmarkStart w:id="503" w:name="_Toc325888552"/>
      <w:bookmarkStart w:id="504" w:name="_Toc325898928"/>
      <w:bookmarkStart w:id="505" w:name="_Toc325901024"/>
      <w:bookmarkStart w:id="506" w:name="_Toc325916022"/>
      <w:bookmarkStart w:id="507" w:name="_Toc325965915"/>
      <w:bookmarkStart w:id="508" w:name="_Toc325970957"/>
      <w:bookmarkStart w:id="509" w:name="_Toc325979822"/>
      <w:bookmarkStart w:id="510" w:name="_Toc325979882"/>
      <w:bookmarkStart w:id="511" w:name="_Toc325980194"/>
      <w:bookmarkStart w:id="512" w:name="_Toc325982730"/>
      <w:bookmarkStart w:id="513" w:name="_Toc325982875"/>
      <w:bookmarkStart w:id="514" w:name="_Toc325982948"/>
      <w:bookmarkStart w:id="515" w:name="_Toc325831941"/>
      <w:bookmarkStart w:id="516" w:name="_Toc325888351"/>
      <w:bookmarkStart w:id="517" w:name="_Toc325888417"/>
      <w:bookmarkStart w:id="518" w:name="_Toc325888489"/>
      <w:bookmarkStart w:id="519" w:name="_Toc325888553"/>
      <w:bookmarkStart w:id="520" w:name="_Toc325898929"/>
      <w:bookmarkStart w:id="521" w:name="_Toc325901025"/>
      <w:bookmarkStart w:id="522" w:name="_Toc325916023"/>
      <w:bookmarkStart w:id="523" w:name="_Toc325965916"/>
      <w:bookmarkStart w:id="524" w:name="_Toc325970958"/>
      <w:bookmarkStart w:id="525" w:name="_Toc325979823"/>
      <w:bookmarkStart w:id="526" w:name="_Toc325979883"/>
      <w:bookmarkStart w:id="527" w:name="_Toc325980195"/>
      <w:bookmarkStart w:id="528" w:name="_Toc325982731"/>
      <w:bookmarkStart w:id="529" w:name="_Toc325982876"/>
      <w:bookmarkStart w:id="530" w:name="_Toc325982949"/>
      <w:bookmarkStart w:id="531" w:name="_Toc328299979"/>
      <w:bookmarkStart w:id="532" w:name="_Toc333413751"/>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r w:rsidRPr="006674F3">
        <w:t>Variables</w:t>
      </w:r>
      <w:bookmarkEnd w:id="531"/>
      <w:bookmarkEnd w:id="532"/>
    </w:p>
    <w:p w14:paraId="73129DDC" w14:textId="77777777" w:rsidR="00441724" w:rsidRPr="006674F3" w:rsidRDefault="00441724" w:rsidP="00420E79">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2C3EEF5E" w14:textId="2ABD0841" w:rsidR="00441724" w:rsidRPr="006674F3" w:rsidRDefault="00441724" w:rsidP="00420E79">
      <w:pPr>
        <w:pStyle w:val="BodyText"/>
      </w:pPr>
      <w:r w:rsidRPr="006674F3">
        <w:t>The DAP variables come in several different types. There are several atomic types, the basic indivisible types representing integers, floating poin</w:t>
      </w:r>
      <w:r>
        <w:t xml:space="preserve">t numbers and the like, and </w:t>
      </w:r>
      <w:r w:rsidR="000D5C1F">
        <w:t>a container</w:t>
      </w:r>
      <w:r w:rsidRPr="006674F3">
        <w:t xml:space="preserve"> type </w:t>
      </w:r>
      <w:r w:rsidR="000D5C1F">
        <w:t>— the Structure type —</w:t>
      </w:r>
      <w:del w:id="533" w:author="Author">
        <w:r w:rsidR="000D5C1F" w:rsidDel="00D002BE">
          <w:delText xml:space="preserve"> </w:delText>
        </w:r>
      </w:del>
      <w:r w:rsidR="000D5C1F">
        <w:t xml:space="preserve"> </w:t>
      </w:r>
      <w:del w:id="534" w:author="Author">
        <w:r w:rsidRPr="006674F3" w:rsidDel="00D002BE">
          <w:delText xml:space="preserve">which </w:delText>
        </w:r>
      </w:del>
      <w:ins w:id="535" w:author="Author">
        <w:r w:rsidR="00D002BE">
          <w:t>that</w:t>
        </w:r>
        <w:r w:rsidR="00D002BE" w:rsidRPr="006674F3">
          <w:t xml:space="preserve"> </w:t>
        </w:r>
      </w:ins>
      <w:del w:id="536" w:author="Author">
        <w:r w:rsidRPr="006674F3" w:rsidDel="00D002BE">
          <w:delText xml:space="preserve">are </w:delText>
        </w:r>
      </w:del>
      <w:r w:rsidR="000D5C1F">
        <w:t>supports</w:t>
      </w:r>
      <w:r w:rsidR="000D5C1F" w:rsidRPr="006674F3">
        <w:t xml:space="preserve"> </w:t>
      </w:r>
      <w:r w:rsidR="000D5C1F">
        <w:t>aggregation</w:t>
      </w:r>
      <w:r w:rsidR="000D5C1F" w:rsidRPr="006674F3">
        <w:t xml:space="preserve"> </w:t>
      </w:r>
      <w:r w:rsidRPr="006674F3">
        <w:t>of other variables</w:t>
      </w:r>
      <w:r w:rsidR="000D5C1F">
        <w:t xml:space="preserve"> into a single unit.</w:t>
      </w:r>
      <w:r w:rsidRPr="006674F3">
        <w:t xml:space="preserve"> </w:t>
      </w:r>
      <w:r w:rsidR="000D5C1F">
        <w:t>A container</w:t>
      </w:r>
      <w:r w:rsidR="000D5C1F" w:rsidRPr="006674F3">
        <w:t xml:space="preserve"> </w:t>
      </w:r>
      <w:r w:rsidRPr="006674F3">
        <w:t xml:space="preserve">type may contain both atomic </w:t>
      </w:r>
      <w:r w:rsidR="000D5C1F">
        <w:t xml:space="preserve">typed </w:t>
      </w:r>
      <w:r w:rsidRPr="006674F3">
        <w:t xml:space="preserve">variable as well as </w:t>
      </w:r>
      <w:r w:rsidR="000D5C1F">
        <w:t>other container typed variables</w:t>
      </w:r>
      <w:ins w:id="537" w:author="Author">
        <w:r w:rsidR="00D002BE">
          <w:t xml:space="preserve">, thus allowing </w:t>
        </w:r>
        <w:del w:id="538" w:author="Author">
          <w:r w:rsidR="00D002BE" w:rsidDel="008727FE">
            <w:delText>recursive</w:delText>
          </w:r>
        </w:del>
        <w:r w:rsidR="008727FE">
          <w:t>nested</w:t>
        </w:r>
        <w:r w:rsidR="00D002BE">
          <w:t xml:space="preserve"> type definitions.</w:t>
        </w:r>
      </w:ins>
      <w:del w:id="539" w:author="Author">
        <w:r w:rsidR="000D5C1F" w:rsidDel="00D002BE">
          <w:delText>.</w:delText>
        </w:r>
      </w:del>
    </w:p>
    <w:p w14:paraId="0571B91A" w14:textId="2E3C9D56" w:rsidR="00441724" w:rsidRDefault="00441724" w:rsidP="00420E79">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r w:rsidR="0095389A">
        <w:rPr>
          <w:color w:val="FF0000"/>
        </w:rPr>
        <w:t>Section ?</w:t>
      </w:r>
      <w:r w:rsidR="0065153C" w:rsidRPr="000072F8">
        <w:rPr>
          <w:color w:val="FF0000"/>
        </w:rPr>
        <w:t xml:space="preserve"> and Appendix ?.</w:t>
      </w:r>
    </w:p>
    <w:p w14:paraId="76D6C6A6" w14:textId="77777777" w:rsidR="00441724" w:rsidRPr="006674F3" w:rsidRDefault="00441724" w:rsidP="002C4913">
      <w:pPr>
        <w:pStyle w:val="Heading3"/>
      </w:pPr>
      <w:bookmarkStart w:id="540" w:name="_Toc328299980"/>
      <w:bookmarkStart w:id="541" w:name="_Toc333413752"/>
      <w:r w:rsidRPr="006674F3">
        <w:t>Array</w:t>
      </w:r>
      <w:r>
        <w:t>s</w:t>
      </w:r>
      <w:bookmarkEnd w:id="540"/>
      <w:bookmarkEnd w:id="541"/>
    </w:p>
    <w:p w14:paraId="288FD4F4" w14:textId="072350B7" w:rsidR="00441724" w:rsidRDefault="00441724" w:rsidP="00420E79">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proofErr w:type="spellStart"/>
      <w:r w:rsidRPr="006674F3">
        <w:t>ma</w:t>
      </w:r>
      <w:ins w:id="542" w:author="Author">
        <w:r w:rsidR="00420E79">
          <w:t>g</w:t>
        </w:r>
      </w:ins>
      <w:r w:rsidRPr="006674F3">
        <w:t>jor</w:t>
      </w:r>
      <w:proofErr w:type="spellEnd"/>
      <w:r w:rsidRPr="006674F3">
        <w:t xml:space="preserve">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30E957DA" w14:textId="77777777" w:rsidR="00036FBB" w:rsidRDefault="00441724" w:rsidP="002C4913">
      <w:pPr>
        <w:pStyle w:val="Paragraph"/>
      </w:pPr>
      <w:r>
        <w:t>Semantic Limitations</w:t>
      </w:r>
    </w:p>
    <w:p w14:paraId="02DC1D6A" w14:textId="666CC541" w:rsidR="00036FBB" w:rsidRDefault="00441724" w:rsidP="00830077">
      <w:pPr>
        <w:pStyle w:val="ListNumber"/>
        <w:numPr>
          <w:ilvl w:val="0"/>
          <w:numId w:val="46"/>
        </w:numPr>
      </w:pPr>
      <w:r>
        <w:t xml:space="preserve">Simple variables (see below) </w:t>
      </w:r>
      <w:r w:rsidR="000D5C1F">
        <w:t xml:space="preserve">MAY </w:t>
      </w:r>
      <w:r>
        <w:t>be arrays.</w:t>
      </w:r>
    </w:p>
    <w:p w14:paraId="51612F78" w14:textId="77777777" w:rsidR="00441724" w:rsidRDefault="00441724" w:rsidP="00830077">
      <w:pPr>
        <w:pStyle w:val="ListNumber"/>
        <w:numPr>
          <w:ilvl w:val="0"/>
          <w:numId w:val="46"/>
        </w:numPr>
      </w:pPr>
      <w:r>
        <w:t>Structure</w:t>
      </w:r>
      <w:r w:rsidR="00891EB7">
        <w:t>s</w:t>
      </w:r>
      <w:r>
        <w:t xml:space="preserve"> MAY be arrays.</w:t>
      </w:r>
    </w:p>
    <w:p w14:paraId="1866DEC6" w14:textId="77777777" w:rsidR="00441724" w:rsidRDefault="00441724" w:rsidP="002C4913">
      <w:pPr>
        <w:pStyle w:val="Heading3"/>
      </w:pPr>
      <w:bookmarkStart w:id="543" w:name="_Toc328299981"/>
      <w:bookmarkStart w:id="544" w:name="_Toc333413753"/>
      <w:r>
        <w:t>Simple Variables</w:t>
      </w:r>
      <w:bookmarkEnd w:id="543"/>
      <w:bookmarkEnd w:id="544"/>
    </w:p>
    <w:p w14:paraId="3D7D03AF" w14:textId="77777777" w:rsidR="00441724" w:rsidRDefault="00441724" w:rsidP="00420E79">
      <w:pPr>
        <w:pStyle w:val="BodyText"/>
        <w:rPr>
          <w:ins w:id="545" w:author="Author"/>
        </w:rPr>
      </w:pPr>
      <w:r>
        <w:t>A simple, dimensioned variable is declared using this XML form.</w:t>
      </w:r>
    </w:p>
    <w:p w14:paraId="5368B503" w14:textId="77777777" w:rsidR="008727FE" w:rsidRDefault="008727FE" w:rsidP="00420E79">
      <w:pPr>
        <w:pStyle w:val="BodyText"/>
      </w:pPr>
    </w:p>
    <w:tbl>
      <w:tblPr>
        <w:tblStyle w:val="TableGrid"/>
        <w:tblW w:w="0" w:type="auto"/>
        <w:tblInd w:w="144" w:type="dxa"/>
        <w:tblLook w:val="04A0" w:firstRow="1" w:lastRow="0" w:firstColumn="1" w:lastColumn="0" w:noHBand="0" w:noVBand="1"/>
      </w:tblPr>
      <w:tblGrid>
        <w:gridCol w:w="9432"/>
      </w:tblGrid>
      <w:tr w:rsidR="001F05F1" w14:paraId="679BA529" w14:textId="77777777">
        <w:tc>
          <w:tcPr>
            <w:tcW w:w="9576" w:type="dxa"/>
          </w:tcPr>
          <w:p w14:paraId="00031B6F" w14:textId="77777777" w:rsidR="008F0E7C" w:rsidRDefault="008F0E7C" w:rsidP="004E2D7A">
            <w:r>
              <w:lastRenderedPageBreak/>
              <w:t>&lt;Int32 name=”name”&gt;</w:t>
            </w:r>
          </w:p>
          <w:p w14:paraId="1240100C" w14:textId="051E0792" w:rsidR="008F0E7C" w:rsidRDefault="008F0E7C" w:rsidP="004E2D7A">
            <w:r>
              <w:t xml:space="preserve">  &lt;Dim name=”</w:t>
            </w:r>
            <w:r w:rsidR="00DC2301">
              <w:t>FQN</w:t>
            </w:r>
            <w:r>
              <w:t>”/&gt;</w:t>
            </w:r>
          </w:p>
          <w:p w14:paraId="3EB461F8" w14:textId="77777777" w:rsidR="008F0E7C" w:rsidRDefault="008F0E7C" w:rsidP="004E2D7A">
            <w:r>
              <w:t xml:space="preserve">  …</w:t>
            </w:r>
          </w:p>
          <w:p w14:paraId="291F44F1" w14:textId="6C150FED" w:rsidR="008F0E7C" w:rsidRDefault="008F0E7C" w:rsidP="004E2D7A">
            <w:r>
              <w:t xml:space="preserve"> &lt;Dim</w:t>
            </w:r>
            <w:r w:rsidR="00E3242B">
              <w:t xml:space="preserve"> </w:t>
            </w:r>
            <w:r>
              <w:t>size=”integer”/&gt;</w:t>
            </w:r>
          </w:p>
          <w:p w14:paraId="2FA4AB9E" w14:textId="77777777" w:rsidR="008F0E7C" w:rsidRDefault="008F0E7C" w:rsidP="008727FE">
            <w:r>
              <w:t xml:space="preserve"> …</w:t>
            </w:r>
          </w:p>
          <w:p w14:paraId="5B588C9C" w14:textId="7F10F785" w:rsidR="008F0E7C" w:rsidRDefault="008F0E7C" w:rsidP="008727FE">
            <w:r>
              <w:t xml:space="preserve">  &lt;Dim size=”*”/&gt;</w:t>
            </w:r>
          </w:p>
          <w:p w14:paraId="6F17300F" w14:textId="77777777" w:rsidR="001F05F1" w:rsidRDefault="008F0E7C" w:rsidP="00420E79">
            <w:r>
              <w:t>&lt;/Int32&gt;</w:t>
            </w:r>
          </w:p>
        </w:tc>
      </w:tr>
    </w:tbl>
    <w:p w14:paraId="591BFD85" w14:textId="018FC01E" w:rsidR="00441724" w:rsidRDefault="00441724" w:rsidP="00420E79">
      <w:pPr>
        <w:pStyle w:val="BodyText"/>
      </w:pPr>
      <w:r>
        <w:t xml:space="preserve">A simple variable is one whose type is one of the Atomic Types (see Section </w:t>
      </w:r>
      <w:r w:rsidR="00C514D7">
        <w:t>?</w:t>
      </w:r>
      <w:r>
        <w:t>). The name of the Atomic Type (Int32 in this example) is used as the XML element name. Within the body of that element, it is possible to specify zero or more dimension references. A dimension reference</w:t>
      </w:r>
      <w:r w:rsidR="00E3242B">
        <w:t xml:space="preserve"> (&lt;Dim…/&gt;)</w:t>
      </w:r>
      <w:r>
        <w:t xml:space="preserve"> </w:t>
      </w:r>
      <w:r w:rsidR="00EF0DBE">
        <w:t xml:space="preserve">MAY </w:t>
      </w:r>
      <w:r>
        <w:t xml:space="preserve">refer to a previously defined dimension declaration. It </w:t>
      </w:r>
      <w:r w:rsidR="00EF0DBE">
        <w:t xml:space="preserve">MAY </w:t>
      </w:r>
      <w:r>
        <w:t xml:space="preserve">also define an anonymous dimension with no name, but with a size. It </w:t>
      </w:r>
      <w:r w:rsidR="00EF0DBE">
        <w:t xml:space="preserve">MAY </w:t>
      </w:r>
      <w:r>
        <w:t>also define a variable length dimension using a size of “*”.</w:t>
      </w:r>
    </w:p>
    <w:p w14:paraId="38A1AF5E" w14:textId="77777777" w:rsidR="00036FBB" w:rsidRDefault="00441724" w:rsidP="002C4913">
      <w:pPr>
        <w:pStyle w:val="Paragraph"/>
      </w:pPr>
      <w:r>
        <w:t>Semantic Limitations</w:t>
      </w:r>
    </w:p>
    <w:p w14:paraId="2DD16F95" w14:textId="77777777" w:rsidR="00441724" w:rsidRDefault="0057390F" w:rsidP="00830077">
      <w:pPr>
        <w:pStyle w:val="ListNumber"/>
        <w:numPr>
          <w:ilvl w:val="0"/>
          <w:numId w:val="49"/>
        </w:numPr>
      </w:pPr>
      <w:r>
        <w:t>N.A.</w:t>
      </w:r>
    </w:p>
    <w:p w14:paraId="56B27714" w14:textId="19A33032" w:rsidR="00DA41D1" w:rsidRDefault="00C514D7" w:rsidP="00B81A23">
      <w:pPr>
        <w:pStyle w:val="Heading3"/>
      </w:pPr>
      <w:bookmarkStart w:id="546" w:name="_Toc333413754"/>
      <w:bookmarkStart w:id="547" w:name="_Toc328299982"/>
      <w:proofErr w:type="gramStart"/>
      <w:r>
        <w:t>D</w:t>
      </w:r>
      <w:r w:rsidR="00DA41D1">
        <w:t xml:space="preserve">imension </w:t>
      </w:r>
      <w:r>
        <w:t>O</w:t>
      </w:r>
      <w:r w:rsidR="00DA41D1">
        <w:t>rdering.</w:t>
      </w:r>
      <w:bookmarkEnd w:id="546"/>
      <w:proofErr w:type="gramEnd"/>
    </w:p>
    <w:p w14:paraId="178F0CD7" w14:textId="77777777" w:rsidR="00DA41D1" w:rsidRDefault="00DA41D1" w:rsidP="00420E79">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14:paraId="357A25AE" w14:textId="77777777">
        <w:tc>
          <w:tcPr>
            <w:tcW w:w="9576" w:type="dxa"/>
          </w:tcPr>
          <w:p w14:paraId="65EC4E06" w14:textId="77777777" w:rsidR="00DA41D1" w:rsidRPr="008232B5" w:rsidRDefault="00DA41D1" w:rsidP="00830077">
            <w:r w:rsidRPr="008232B5">
              <w:t>&lt;Int32  name=”i”&gt;</w:t>
            </w:r>
          </w:p>
        </w:tc>
      </w:tr>
      <w:tr w:rsidR="00DA41D1" w:rsidRPr="008232B5" w14:paraId="0328FAF4" w14:textId="77777777">
        <w:tc>
          <w:tcPr>
            <w:tcW w:w="9576" w:type="dxa"/>
          </w:tcPr>
          <w:p w14:paraId="2A045476" w14:textId="247CAF9D" w:rsidR="00DA41D1" w:rsidRPr="008232B5" w:rsidRDefault="00DA41D1" w:rsidP="00830077">
            <w:r w:rsidRPr="008232B5">
              <w:t>&lt;Di</w:t>
            </w:r>
            <w:r w:rsidR="00EF0DBE">
              <w:t>m</w:t>
            </w:r>
            <w:r w:rsidRPr="008232B5">
              <w:t xml:space="preserve"> name=”</w:t>
            </w:r>
            <w:r w:rsidR="00DC2301">
              <w:t>/</w:t>
            </w:r>
            <w:r w:rsidRPr="008232B5">
              <w:t>d1”/&gt;</w:t>
            </w:r>
          </w:p>
        </w:tc>
      </w:tr>
      <w:tr w:rsidR="00DA41D1" w:rsidRPr="008232B5" w14:paraId="0C4C1FE8" w14:textId="77777777">
        <w:tc>
          <w:tcPr>
            <w:tcW w:w="9576" w:type="dxa"/>
          </w:tcPr>
          <w:p w14:paraId="56300C13" w14:textId="5E69E320" w:rsidR="00DA41D1" w:rsidRPr="008232B5" w:rsidRDefault="00DA41D1" w:rsidP="00830077">
            <w:r>
              <w:t>&lt;</w:t>
            </w:r>
            <w:r w:rsidRPr="008232B5">
              <w:t>Dim name=”</w:t>
            </w:r>
            <w:r w:rsidR="00DC2301">
              <w:t>/</w:t>
            </w:r>
            <w:r w:rsidRPr="008232B5">
              <w:t>d2”/&gt;</w:t>
            </w:r>
          </w:p>
        </w:tc>
      </w:tr>
      <w:tr w:rsidR="00DA41D1" w:rsidRPr="008232B5" w14:paraId="029F9751" w14:textId="77777777">
        <w:tc>
          <w:tcPr>
            <w:tcW w:w="9576" w:type="dxa"/>
          </w:tcPr>
          <w:p w14:paraId="5F70BA15" w14:textId="77777777" w:rsidR="00DA41D1" w:rsidRPr="008232B5" w:rsidRDefault="00DA41D1" w:rsidP="00830077">
            <w:r w:rsidRPr="008232B5">
              <w:t>…</w:t>
            </w:r>
          </w:p>
        </w:tc>
      </w:tr>
      <w:tr w:rsidR="00DA41D1" w:rsidRPr="008232B5" w14:paraId="2D7F9F91" w14:textId="77777777">
        <w:tc>
          <w:tcPr>
            <w:tcW w:w="9576" w:type="dxa"/>
          </w:tcPr>
          <w:p w14:paraId="3F7CB02E" w14:textId="1F3B36F4" w:rsidR="00DA41D1" w:rsidRPr="008232B5" w:rsidRDefault="00DA41D1" w:rsidP="00830077">
            <w:r>
              <w:t>&lt;</w:t>
            </w:r>
            <w:r w:rsidRPr="008232B5">
              <w:t>Dim name=”</w:t>
            </w:r>
            <w:r w:rsidR="00DC2301">
              <w:t>/</w:t>
            </w:r>
            <w:r w:rsidRPr="008232B5">
              <w:t>dn”/&gt;</w:t>
            </w:r>
          </w:p>
        </w:tc>
      </w:tr>
      <w:tr w:rsidR="00DA41D1" w:rsidRPr="008232B5" w14:paraId="2B9570BF" w14:textId="77777777">
        <w:tc>
          <w:tcPr>
            <w:tcW w:w="9576" w:type="dxa"/>
          </w:tcPr>
          <w:p w14:paraId="141959C4" w14:textId="77777777" w:rsidR="00DA41D1" w:rsidRPr="008232B5" w:rsidRDefault="00DA41D1" w:rsidP="00830077">
            <w:r w:rsidRPr="008232B5">
              <w:t>&lt;/Int32&gt;</w:t>
            </w:r>
          </w:p>
        </w:tc>
      </w:tr>
    </w:tbl>
    <w:p w14:paraId="1F13203D" w14:textId="4329F9E4" w:rsidR="00DA41D1" w:rsidRDefault="00DA41D1" w:rsidP="00420E79">
      <w:pPr>
        <w:pStyle w:val="BodyText"/>
      </w:pPr>
      <w:r>
        <w:t>The dimensions are considered ordered from top to bottom. From this,</w:t>
      </w:r>
      <w:r w:rsidR="00C514D7">
        <w:t xml:space="preserve"> a corresponding</w:t>
      </w:r>
      <w:r>
        <w:t xml:space="preserve"> left-to-right order [d1][d2]…[dn]</w:t>
      </w:r>
      <w:r w:rsidR="00C514D7">
        <w:t xml:space="preserve"> can be inferred where the top dimension is the left-most and the bottom dimension is the right-most. </w:t>
      </w:r>
      <w:r>
        <w:t xml:space="preserve">The assumption of row-major order means that in enumerating all possible combinations of these dimensions, the right-most is considered to vary the fastest. The terms “right(most)” or “left(most”) refer to this </w:t>
      </w:r>
      <w:r w:rsidR="00C514D7">
        <w:t>left-to-right o</w:t>
      </w:r>
      <w:r>
        <w:t>rdering of dimensions.</w:t>
      </w:r>
    </w:p>
    <w:p w14:paraId="3BC87743" w14:textId="77777777" w:rsidR="00441724" w:rsidRDefault="0065147A" w:rsidP="002C4913">
      <w:pPr>
        <w:pStyle w:val="Heading3"/>
      </w:pPr>
      <w:bookmarkStart w:id="548" w:name="_Toc333413755"/>
      <w:r>
        <w:t>Structure</w:t>
      </w:r>
      <w:r w:rsidR="00441724">
        <w:t xml:space="preserve"> Variables</w:t>
      </w:r>
      <w:bookmarkEnd w:id="547"/>
      <w:bookmarkEnd w:id="548"/>
    </w:p>
    <w:p w14:paraId="14941A89" w14:textId="77777777" w:rsidR="00441724" w:rsidRDefault="00441724" w:rsidP="00420E79">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10CAC167" w14:textId="77777777" w:rsidR="00A87914" w:rsidRDefault="00A87914" w:rsidP="002C4913">
      <w:pPr>
        <w:pStyle w:val="Heading4"/>
      </w:pPr>
      <w:r>
        <w:t>Structures</w:t>
      </w:r>
    </w:p>
    <w:p w14:paraId="4D6A58C5" w14:textId="77777777" w:rsidR="00347ADB" w:rsidRDefault="004B21D6" w:rsidP="00420E79">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776E9DAB" w14:textId="77777777">
        <w:tc>
          <w:tcPr>
            <w:tcW w:w="9576" w:type="dxa"/>
          </w:tcPr>
          <w:p w14:paraId="03DC5AEE" w14:textId="77777777" w:rsidR="008F0E7C" w:rsidRDefault="008F0E7C" w:rsidP="00830077">
            <w:r>
              <w:t>&lt;Structure name=”name”&gt;</w:t>
            </w:r>
          </w:p>
          <w:p w14:paraId="37991C60" w14:textId="77777777" w:rsidR="00C514D7" w:rsidRDefault="008F0E7C" w:rsidP="004E2D7A">
            <w:r>
              <w:lastRenderedPageBreak/>
              <w:t xml:space="preserve">  </w:t>
            </w:r>
            <w:r w:rsidR="00C514D7">
              <w:t>{variable definition}</w:t>
            </w:r>
          </w:p>
          <w:p w14:paraId="07E26665" w14:textId="77777777" w:rsidR="00C514D7" w:rsidRDefault="00C514D7" w:rsidP="004E2D7A">
            <w:r>
              <w:t xml:space="preserve">  {variable definition}</w:t>
            </w:r>
          </w:p>
          <w:p w14:paraId="06EA0CF3" w14:textId="77777777" w:rsidR="008F0E7C" w:rsidRDefault="008F0E7C" w:rsidP="008727FE">
            <w:r>
              <w:t xml:space="preserve">  …</w:t>
            </w:r>
          </w:p>
          <w:p w14:paraId="5BFF88E3" w14:textId="77777777" w:rsidR="00C514D7" w:rsidRDefault="00C514D7" w:rsidP="008727FE">
            <w:r>
              <w:t xml:space="preserve">  {variable definition}</w:t>
            </w:r>
          </w:p>
          <w:p w14:paraId="753358A9" w14:textId="15C1E491" w:rsidR="008F0E7C" w:rsidRDefault="008F0E7C" w:rsidP="00420E79">
            <w:r>
              <w:t xml:space="preserve">  &lt;Dim name=”</w:t>
            </w:r>
            <w:r w:rsidR="00DC2301">
              <w:t>FQN</w:t>
            </w:r>
            <w:r>
              <w:t>”/&gt;</w:t>
            </w:r>
          </w:p>
          <w:p w14:paraId="4DDD3053" w14:textId="77777777" w:rsidR="008F0E7C" w:rsidRDefault="008F0E7C" w:rsidP="00420E79">
            <w:r>
              <w:t xml:space="preserve">  …</w:t>
            </w:r>
          </w:p>
          <w:p w14:paraId="3993AD67" w14:textId="68702FBC" w:rsidR="00C514D7" w:rsidRDefault="00C514D7" w:rsidP="00420E79">
            <w:r>
              <w:t xml:space="preserve">  &lt;Dim name=”</w:t>
            </w:r>
            <w:r w:rsidR="00EF0DBE">
              <w:t>FQN</w:t>
            </w:r>
            <w:r>
              <w:t>”/&gt;</w:t>
            </w:r>
          </w:p>
          <w:p w14:paraId="71702CAB" w14:textId="77777777" w:rsidR="001F05F1" w:rsidRDefault="008F0E7C" w:rsidP="00420E79">
            <w:r>
              <w:t>&lt;/Structure&gt;</w:t>
            </w:r>
          </w:p>
        </w:tc>
      </w:tr>
    </w:tbl>
    <w:p w14:paraId="69A3AB92" w14:textId="62DB0538" w:rsidR="00441724" w:rsidRDefault="00441724" w:rsidP="00420E79">
      <w:pPr>
        <w:pStyle w:val="BodyText"/>
      </w:pPr>
      <w:r>
        <w:lastRenderedPageBreak/>
        <w:t xml:space="preserve">The Structure contains within it a </w:t>
      </w:r>
      <w:r w:rsidR="00C514D7">
        <w:t xml:space="preserve">list of variable definitions (Section ?). </w:t>
      </w:r>
      <w:r w:rsidR="00EF0DBE">
        <w:t>For discussion convenience, e</w:t>
      </w:r>
      <w:r w:rsidR="00C514D7">
        <w:t xml:space="preserve">ach such variable may be referred to as a “field” of the Structure. </w:t>
      </w:r>
      <w:r>
        <w:t>T</w:t>
      </w:r>
      <w:r w:rsidR="00EF0DBE">
        <w:t>he list of fields may</w:t>
      </w:r>
      <w:r>
        <w:t xml:space="preserve"> </w:t>
      </w:r>
      <w:r w:rsidR="00C514D7">
        <w:t xml:space="preserve">optionally </w:t>
      </w:r>
      <w:r>
        <w:t>be followed with a list of dimension references indicating the dimensions of the Structure typed variable.</w:t>
      </w:r>
    </w:p>
    <w:p w14:paraId="46F9E305" w14:textId="77777777" w:rsidR="00036FBB" w:rsidRDefault="00A87914" w:rsidP="002C4913">
      <w:pPr>
        <w:pStyle w:val="Paragraph"/>
      </w:pPr>
      <w:r>
        <w:t>Semantic Limitations</w:t>
      </w:r>
    </w:p>
    <w:p w14:paraId="7B870EA1" w14:textId="77777777" w:rsidR="00A87914" w:rsidRDefault="00A87914" w:rsidP="00830077">
      <w:pPr>
        <w:pStyle w:val="ListNumber"/>
        <w:numPr>
          <w:ilvl w:val="0"/>
          <w:numId w:val="50"/>
        </w:numPr>
      </w:pPr>
      <w:r>
        <w:t>Structures MAY be dimensioned.</w:t>
      </w:r>
    </w:p>
    <w:p w14:paraId="07493233" w14:textId="77777777" w:rsidR="00441724" w:rsidRDefault="0065147A" w:rsidP="002C4913">
      <w:pPr>
        <w:pStyle w:val="Heading3"/>
      </w:pPr>
      <w:bookmarkStart w:id="549" w:name="_Toc328299983"/>
      <w:bookmarkStart w:id="550" w:name="_Toc333413756"/>
      <w:r>
        <w:t xml:space="preserve">Coverage Variables and </w:t>
      </w:r>
      <w:r w:rsidR="00441724">
        <w:t>Maps</w:t>
      </w:r>
      <w:bookmarkEnd w:id="549"/>
      <w:bookmarkEnd w:id="550"/>
    </w:p>
    <w:p w14:paraId="1E177DCF" w14:textId="19E840BB" w:rsidR="00563F83" w:rsidRDefault="0065147A" w:rsidP="00420E79">
      <w:pPr>
        <w:pStyle w:val="BodyText"/>
      </w:pPr>
      <w:r>
        <w:t xml:space="preserve">A </w:t>
      </w:r>
      <w:r w:rsidR="00C514D7">
        <w:t>“</w:t>
      </w:r>
      <w:ins w:id="551" w:author="Author">
        <w:r w:rsidR="00C668EB">
          <w:t xml:space="preserve">Discrete </w:t>
        </w:r>
      </w:ins>
      <w:r w:rsidR="00563F83">
        <w:t>Coverage</w:t>
      </w:r>
      <w:r w:rsidR="00C514D7">
        <w:t>”</w:t>
      </w:r>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ins w:id="552" w:author="Author">
        <w:r w:rsidR="00C668EB">
          <w:t xml:space="preserve">discrete </w:t>
        </w:r>
        <w:proofErr w:type="spellStart"/>
        <w:r w:rsidR="00C668EB">
          <w:t>c</w:t>
        </w:r>
      </w:ins>
      <w:del w:id="553" w:author="Author">
        <w:r w:rsidDel="00C668EB">
          <w:delText>C</w:delText>
        </w:r>
      </w:del>
      <w:r w:rsidR="00563F83">
        <w:t>overages</w:t>
      </w:r>
      <w:proofErr w:type="spellEnd"/>
      <w:r w:rsidR="00563F83">
        <w:t xml:space="preserve"> </w:t>
      </w:r>
      <w:ins w:id="554" w:author="Author">
        <w:r w:rsidR="00C668EB">
          <w:t xml:space="preserve">(hereafter </w:t>
        </w:r>
        <w:proofErr w:type="gramStart"/>
        <w:r w:rsidR="00C668EB">
          <w:t>‘coverage</w:t>
        </w:r>
        <w:r w:rsidR="008727FE">
          <w:t>(</w:t>
        </w:r>
        <w:proofErr w:type="gramEnd"/>
        <w:del w:id="555" w:author="Author">
          <w:r w:rsidR="00C668EB" w:rsidDel="008727FE">
            <w:delText>/</w:delText>
          </w:r>
        </w:del>
        <w:r w:rsidR="008727FE">
          <w:t>)</w:t>
        </w:r>
        <w:r w:rsidR="00C668EB">
          <w:t xml:space="preserve">s’) </w:t>
        </w:r>
      </w:ins>
      <w:r w:rsidR="00563F83">
        <w:t>can be explicitly represented.</w:t>
      </w:r>
    </w:p>
    <w:p w14:paraId="06423948" w14:textId="1DDA329E" w:rsidR="00563F83" w:rsidRDefault="00563F83" w:rsidP="00420E79">
      <w:pPr>
        <w:pStyle w:val="BodyText"/>
      </w:pPr>
      <w:r>
        <w:t xml:space="preserve">In DAP4, the range for a coverage </w:t>
      </w:r>
      <w:r w:rsidR="00C514D7">
        <w:t xml:space="preserve">is </w:t>
      </w:r>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r w:rsidR="00C514D7">
        <w:t xml:space="preserve"> “</w:t>
      </w:r>
      <w:r>
        <w:t>grid</w:t>
      </w:r>
      <w:r w:rsidR="00C514D7">
        <w:t>”</w:t>
      </w:r>
      <w:r>
        <w:t xml:space="preserve"> for convenience sake.</w:t>
      </w:r>
    </w:p>
    <w:p w14:paraId="359C32C8" w14:textId="77777777" w:rsidR="00441724" w:rsidRDefault="00563F83" w:rsidP="00420E79">
      <w:pPr>
        <w:pStyle w:val="BodyText"/>
      </w:pPr>
      <w:r w:rsidDel="00563F83">
        <w:t xml:space="preserve"> </w:t>
      </w:r>
      <w:r w:rsidR="00441724">
        <w:t>Using OGC coverage terminology, we have this.</w:t>
      </w:r>
    </w:p>
    <w:p w14:paraId="44550244" w14:textId="35C063F1" w:rsidR="00441724" w:rsidRDefault="00441724" w:rsidP="00830077">
      <w:pPr>
        <w:pStyle w:val="ListNumber"/>
        <w:numPr>
          <w:ilvl w:val="0"/>
          <w:numId w:val="51"/>
        </w:numPr>
      </w:pPr>
      <w:r>
        <w:t xml:space="preserve">The maps specify the </w:t>
      </w:r>
      <w:r w:rsidR="00C514D7">
        <w:t>“</w:t>
      </w:r>
      <w:r>
        <w:t>Domain</w:t>
      </w:r>
      <w:r w:rsidR="00C514D7">
        <w:t>”</w:t>
      </w:r>
    </w:p>
    <w:p w14:paraId="0C44BBDB" w14:textId="57C325E2" w:rsidR="00441724" w:rsidRDefault="00441724" w:rsidP="00830077">
      <w:pPr>
        <w:pStyle w:val="ListNumber"/>
        <w:numPr>
          <w:ilvl w:val="0"/>
          <w:numId w:val="51"/>
        </w:numPr>
      </w:pPr>
      <w:r>
        <w:t xml:space="preserve">The array specifies the </w:t>
      </w:r>
      <w:r w:rsidR="00C514D7">
        <w:t>“</w:t>
      </w:r>
      <w:r>
        <w:t>Range</w:t>
      </w:r>
      <w:r w:rsidR="00C514D7">
        <w:t>”</w:t>
      </w:r>
    </w:p>
    <w:p w14:paraId="43E7692B" w14:textId="7E07F7C2" w:rsidR="00441724" w:rsidRDefault="00A95221" w:rsidP="004E2D7A">
      <w:pPr>
        <w:pStyle w:val="ListNumber"/>
        <w:numPr>
          <w:ilvl w:val="0"/>
          <w:numId w:val="51"/>
        </w:numPr>
      </w:pPr>
      <w:r>
        <w:t>The Grid</w:t>
      </w:r>
      <w:r w:rsidR="00441724">
        <w:t xml:space="preserve"> </w:t>
      </w:r>
      <w:del w:id="556" w:author="Author">
        <w:r w:rsidR="00441724" w:rsidDel="008727FE">
          <w:delText xml:space="preserve">is </w:delText>
        </w:r>
      </w:del>
      <w:r>
        <w:t xml:space="preserve">itself </w:t>
      </w:r>
      <w:proofErr w:type="gramStart"/>
      <w:ins w:id="557" w:author="Author">
        <w:r w:rsidR="008727FE">
          <w:t xml:space="preserve">is </w:t>
        </w:r>
      </w:ins>
      <w:r w:rsidR="00441724">
        <w:t xml:space="preserve">a </w:t>
      </w:r>
      <w:r w:rsidR="00C514D7">
        <w:t>“</w:t>
      </w:r>
      <w:proofErr w:type="gramEnd"/>
      <w:r w:rsidR="00441724">
        <w:t>Coverage</w:t>
      </w:r>
      <w:r w:rsidR="00B22E08">
        <w:t>”</w:t>
      </w:r>
      <w:r w:rsidR="004B21D6">
        <w:t xml:space="preserve"> per OGC.</w:t>
      </w:r>
    </w:p>
    <w:p w14:paraId="1FBA81B2" w14:textId="77777777" w:rsidR="00441724" w:rsidRDefault="00441724" w:rsidP="004E2D7A">
      <w:pPr>
        <w:pStyle w:val="ListNumber"/>
        <w:numPr>
          <w:ilvl w:val="0"/>
          <w:numId w:val="51"/>
        </w:numPr>
      </w:pPr>
      <w:r>
        <w:t>The Domain and Range are sampled functions</w:t>
      </w:r>
    </w:p>
    <w:p w14:paraId="510E52CB" w14:textId="77777777" w:rsidR="00441724" w:rsidRDefault="00441724" w:rsidP="00420E79">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4C7FAC8A" w14:textId="77777777">
        <w:tc>
          <w:tcPr>
            <w:tcW w:w="9576" w:type="dxa"/>
          </w:tcPr>
          <w:p w14:paraId="2D8B1A60" w14:textId="4CA4B11B" w:rsidR="008F0E7C" w:rsidRPr="008F0E7C" w:rsidRDefault="008F0E7C" w:rsidP="004E2D7A">
            <w:r w:rsidRPr="008F0E7C">
              <w:t xml:space="preserve">&lt;Map name=”FQN for some variable defined in the </w:t>
            </w:r>
            <w:del w:id="558" w:author="Author">
              <w:r w:rsidRPr="008F0E7C" w:rsidDel="001F4874">
                <w:delText>DDX</w:delText>
              </w:r>
            </w:del>
            <w:ins w:id="559" w:author="Author">
              <w:r w:rsidR="001F4874">
                <w:t>DMR</w:t>
              </w:r>
            </w:ins>
            <w:r w:rsidRPr="008F0E7C">
              <w:t>” /&gt;</w:t>
            </w:r>
          </w:p>
        </w:tc>
      </w:tr>
    </w:tbl>
    <w:p w14:paraId="590B17E7" w14:textId="77777777" w:rsidR="004B21D6" w:rsidRDefault="00E54894" w:rsidP="00420E79">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69DB0560" w14:textId="77777777">
        <w:tc>
          <w:tcPr>
            <w:tcW w:w="9576" w:type="dxa"/>
          </w:tcPr>
          <w:p w14:paraId="19A0D6BB" w14:textId="77777777" w:rsidR="008F0E7C" w:rsidRDefault="008F0E7C" w:rsidP="00830077">
            <w:r>
              <w:t>&lt;Float32 name=”A”&gt;</w:t>
            </w:r>
          </w:p>
          <w:p w14:paraId="4A5A874B" w14:textId="128ABFD1" w:rsidR="008F0E7C" w:rsidRDefault="008F0E7C" w:rsidP="004E2D7A">
            <w:r>
              <w:t xml:space="preserve">  &lt;Dim name=”</w:t>
            </w:r>
            <w:r w:rsidR="00EF0DBE">
              <w:t>/</w:t>
            </w:r>
            <w:r>
              <w:t>lat”/&gt;</w:t>
            </w:r>
          </w:p>
          <w:p w14:paraId="0E052D67" w14:textId="13D5E5B0" w:rsidR="008F0E7C" w:rsidRDefault="008F0E7C" w:rsidP="004E2D7A">
            <w:r>
              <w:t xml:space="preserve">  &lt;Dim</w:t>
            </w:r>
            <w:r w:rsidR="00EF0DBE">
              <w:t xml:space="preserve"> </w:t>
            </w:r>
            <w:r>
              <w:t>name=”</w:t>
            </w:r>
            <w:r w:rsidR="00EF0DBE">
              <w:t>/</w:t>
            </w:r>
            <w:r>
              <w:t>l</w:t>
            </w:r>
            <w:ins w:id="560" w:author="Author">
              <w:r w:rsidR="00C668EB">
                <w:t>on</w:t>
              </w:r>
            </w:ins>
            <w:del w:id="561" w:author="Author">
              <w:r w:rsidDel="00C668EB">
                <w:delText>at</w:delText>
              </w:r>
            </w:del>
            <w:r>
              <w:t>”/&gt;</w:t>
            </w:r>
          </w:p>
          <w:p w14:paraId="77AB8422" w14:textId="77777777" w:rsidR="008F0E7C" w:rsidRDefault="008F0E7C" w:rsidP="008727FE">
            <w:r>
              <w:t xml:space="preserve">  &lt;Map name=”</w:t>
            </w:r>
            <w:r w:rsidR="00EF0DBE">
              <w:t>/</w:t>
            </w:r>
            <w:r>
              <w:t>lat”/&gt;</w:t>
            </w:r>
          </w:p>
          <w:p w14:paraId="09F903A4" w14:textId="77777777" w:rsidR="008F0E7C" w:rsidRDefault="008F0E7C" w:rsidP="008727FE">
            <w:r>
              <w:lastRenderedPageBreak/>
              <w:t xml:space="preserve">  &lt;Map name=”</w:t>
            </w:r>
            <w:r w:rsidR="00EF0DBE">
              <w:t>/</w:t>
            </w:r>
            <w:r>
              <w:t>lon”/&gt;</w:t>
            </w:r>
          </w:p>
          <w:p w14:paraId="310D64A6" w14:textId="77777777" w:rsidR="001F05F1" w:rsidRDefault="008F0E7C" w:rsidP="00420E79">
            <w:r>
              <w:t>&lt;/Float32&gt;</w:t>
            </w:r>
          </w:p>
        </w:tc>
      </w:tr>
    </w:tbl>
    <w:p w14:paraId="126A223F" w14:textId="77777777" w:rsidR="00FE68B7" w:rsidRPr="001B6F42" w:rsidRDefault="001B6F42" w:rsidP="00420E79">
      <w:pPr>
        <w:pStyle w:val="BodyText"/>
      </w:pPr>
      <w:r>
        <w:lastRenderedPageBreak/>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0D04E5A6" w14:textId="77777777">
        <w:tc>
          <w:tcPr>
            <w:tcW w:w="9576" w:type="dxa"/>
          </w:tcPr>
          <w:p w14:paraId="0CB093B8" w14:textId="77777777" w:rsidR="008F0E7C" w:rsidRDefault="008F0E7C" w:rsidP="00830077">
            <w:r>
              <w:t>&lt;Float32 name=”lat”&gt;</w:t>
            </w:r>
          </w:p>
          <w:p w14:paraId="6D1FC299" w14:textId="0035C6D5" w:rsidR="008F0E7C" w:rsidRDefault="008F0E7C" w:rsidP="004E2D7A">
            <w:r>
              <w:t xml:space="preserve">  &lt;Dim name=”</w:t>
            </w:r>
            <w:r w:rsidR="00EF0DBE">
              <w:t>/</w:t>
            </w:r>
            <w:r>
              <w:t>lat”/&gt;</w:t>
            </w:r>
          </w:p>
          <w:p w14:paraId="76794FBB" w14:textId="77777777" w:rsidR="008F0E7C" w:rsidRDefault="008F0E7C" w:rsidP="004E2D7A">
            <w:r>
              <w:t>&lt;/Float32</w:t>
            </w:r>
          </w:p>
          <w:p w14:paraId="26F4A55B" w14:textId="77777777" w:rsidR="008F0E7C" w:rsidRDefault="008F0E7C" w:rsidP="008727FE">
            <w:r>
              <w:t>&lt;Float32 name=”</w:t>
            </w:r>
            <w:r w:rsidR="00EF0DBE">
              <w:t>/</w:t>
            </w:r>
            <w:r>
              <w:t>lon”&gt;</w:t>
            </w:r>
          </w:p>
          <w:p w14:paraId="1278679B" w14:textId="2A197A6D" w:rsidR="008F0E7C" w:rsidRDefault="008F0E7C" w:rsidP="008727FE">
            <w:r>
              <w:t xml:space="preserve">  &lt;Dim name=”</w:t>
            </w:r>
            <w:r w:rsidR="00EF0DBE">
              <w:t>/</w:t>
            </w:r>
            <w:r>
              <w:t>lon”/&gt;</w:t>
            </w:r>
          </w:p>
          <w:p w14:paraId="302B6D17" w14:textId="77777777" w:rsidR="001F05F1" w:rsidRDefault="008F0E7C" w:rsidP="00420E79">
            <w:r>
              <w:t>&lt;/Float32&gt;</w:t>
            </w:r>
          </w:p>
        </w:tc>
      </w:tr>
    </w:tbl>
    <w:p w14:paraId="0FEAC010" w14:textId="77777777" w:rsidR="00441724" w:rsidRDefault="00441724" w:rsidP="00420E79">
      <w:pPr>
        <w:pStyle w:val="BodyText"/>
      </w:pPr>
      <w:r>
        <w:t>The containing variable, A in the example, will be referred to as the “array variable”.</w:t>
      </w:r>
    </w:p>
    <w:p w14:paraId="3BD6E67A" w14:textId="77777777" w:rsidR="00441724" w:rsidRDefault="00441724" w:rsidP="002C4913">
      <w:pPr>
        <w:pStyle w:val="Paragraph"/>
      </w:pPr>
      <w:r>
        <w:t>Semantic Limitations</w:t>
      </w:r>
    </w:p>
    <w:p w14:paraId="3E54A6CB" w14:textId="77777777" w:rsidR="00441724" w:rsidRDefault="00441724" w:rsidP="00830077">
      <w:pPr>
        <w:pStyle w:val="ListNumber"/>
        <w:numPr>
          <w:ilvl w:val="0"/>
          <w:numId w:val="52"/>
        </w:numPr>
      </w:pPr>
      <w:r>
        <w:t>Each map variable MUST have a rank no more than that of the array.</w:t>
      </w:r>
    </w:p>
    <w:p w14:paraId="508F96BB" w14:textId="77777777" w:rsidR="00441724" w:rsidRDefault="00441724" w:rsidP="00830077">
      <w:pPr>
        <w:pStyle w:val="ListNumber"/>
        <w:numPr>
          <w:ilvl w:val="0"/>
          <w:numId w:val="52"/>
        </w:numPr>
      </w:pPr>
      <w:r>
        <w:t>An array variable can have as many maps as desired.</w:t>
      </w:r>
    </w:p>
    <w:p w14:paraId="2F966DBC" w14:textId="77777777" w:rsidR="00441724" w:rsidRDefault="00441724" w:rsidP="00830077">
      <w:pPr>
        <w:pStyle w:val="ListNumber"/>
        <w:numPr>
          <w:ilvl w:val="0"/>
          <w:numId w:val="52"/>
        </w:numPr>
      </w:pPr>
      <w:r>
        <w:t>The dimensions of the array variable may not contain duplicates so A[x</w:t>
      </w:r>
      <w:proofErr w:type="gramStart"/>
      <w:r>
        <w:t>,x</w:t>
      </w:r>
      <w:proofErr w:type="gramEnd"/>
      <w:r>
        <w:t>] is disallowed.</w:t>
      </w:r>
    </w:p>
    <w:p w14:paraId="38FC8B0E" w14:textId="77777777" w:rsidR="00441724" w:rsidRDefault="00441724" w:rsidP="00830077">
      <w:pPr>
        <w:pStyle w:val="ListNumber"/>
        <w:numPr>
          <w:ilvl w:val="0"/>
          <w:numId w:val="52"/>
        </w:numPr>
      </w:pPr>
      <w:r>
        <w:t>Any map duplicates are ignored and the order of declaration of the maps is irrelevant.</w:t>
      </w:r>
    </w:p>
    <w:p w14:paraId="4B6F760C" w14:textId="77777777" w:rsidR="00A0396B" w:rsidRDefault="00A0396B" w:rsidP="004E2D7A">
      <w:pPr>
        <w:pStyle w:val="ListNumber"/>
        <w:numPr>
          <w:ilvl w:val="0"/>
          <w:numId w:val="52"/>
        </w:numPr>
      </w:pPr>
      <w:r>
        <w:t xml:space="preserve">A </w:t>
      </w:r>
      <w:r w:rsidRPr="00830077">
        <w:rPr>
          <w:iCs/>
        </w:rPr>
        <w:t>Ma</w:t>
      </w:r>
      <w:r>
        <w:t>p variable</w:t>
      </w:r>
      <w:r w:rsidRPr="00A0396B">
        <w:t xml:space="preserve"> </w:t>
      </w:r>
      <w:r>
        <w:t>may not have a variable length dimension.</w:t>
      </w:r>
    </w:p>
    <w:p w14:paraId="0E107BA9" w14:textId="21443897" w:rsidR="00DB1031" w:rsidRDefault="00A95221" w:rsidP="004E2D7A">
      <w:pPr>
        <w:pStyle w:val="ListNumber"/>
        <w:numPr>
          <w:ilvl w:val="0"/>
          <w:numId w:val="52"/>
        </w:numPr>
      </w:pPr>
      <w:r>
        <w:t xml:space="preserve">The </w:t>
      </w:r>
      <w:del w:id="562" w:author="Author">
        <w:r w:rsidDel="00C668EB">
          <w:delText>fully-qualified</w:delText>
        </w:r>
      </w:del>
      <w:ins w:id="563" w:author="Author">
        <w:r w:rsidR="00C668EB">
          <w:t>fully qualified</w:t>
        </w:r>
      </w:ins>
      <w:r>
        <w:t xml:space="preserve"> name of a map must either be in the same lexical scope as the array variable, or the map must be in some enclosing scope.</w:t>
      </w:r>
    </w:p>
    <w:p w14:paraId="2964B8F2" w14:textId="77777777" w:rsidR="000D7C45" w:rsidRDefault="000D7C45" w:rsidP="004E2D7A">
      <w:pPr>
        <w:pStyle w:val="ListNumber"/>
        <w:numPr>
          <w:ilvl w:val="0"/>
          <w:numId w:val="52"/>
        </w:numPr>
      </w:pPr>
      <w:r>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14:paraId="1817D862" w14:textId="2E7A5F0C" w:rsidR="00A95221" w:rsidRDefault="00A95221" w:rsidP="00420E79">
      <w:pPr>
        <w:pStyle w:val="BodyText"/>
      </w:pPr>
      <w:r>
        <w:t>The term “associated</w:t>
      </w:r>
      <w:r w:rsidR="000D7C45">
        <w:t xml:space="preserve"> dimensions</w:t>
      </w:r>
      <w:r>
        <w:t xml:space="preserve">” is </w:t>
      </w:r>
      <w:r w:rsidR="00B22E08">
        <w:t xml:space="preserve">computed </w:t>
      </w:r>
      <w:r>
        <w:t>as follows.</w:t>
      </w:r>
    </w:p>
    <w:p w14:paraId="65D4F17B" w14:textId="2DFCE0BA" w:rsidR="00A95221" w:rsidRDefault="00A95221" w:rsidP="004E2D7A">
      <w:pPr>
        <w:pStyle w:val="ListNumber"/>
        <w:numPr>
          <w:ilvl w:val="0"/>
          <w:numId w:val="53"/>
        </w:numPr>
      </w:pPr>
      <w:r>
        <w:t xml:space="preserve">The </w:t>
      </w:r>
      <w:r w:rsidR="00B22E08">
        <w:t xml:space="preserve">set of </w:t>
      </w:r>
      <w:r w:rsidR="000D7C45">
        <w:t xml:space="preserve">associated </w:t>
      </w:r>
      <w:r>
        <w:t>dimension</w:t>
      </w:r>
      <w:r w:rsidR="00B22E08">
        <w:t>s</w:t>
      </w:r>
      <w:r>
        <w:t xml:space="preserve"> is initialized to empty.</w:t>
      </w:r>
    </w:p>
    <w:p w14:paraId="3540D945" w14:textId="59460BB2" w:rsidR="000D7C45" w:rsidRDefault="00A95221" w:rsidP="004E2D7A">
      <w:pPr>
        <w:pStyle w:val="ListNumber"/>
        <w:numPr>
          <w:ilvl w:val="0"/>
          <w:numId w:val="5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r w:rsidR="00B22E08">
        <w:t xml:space="preserve">set of </w:t>
      </w:r>
      <w:r w:rsidR="000D7C45">
        <w:t>associated dimensions (removing duplicates, of course).</w:t>
      </w:r>
    </w:p>
    <w:p w14:paraId="13DC00E3" w14:textId="77777777" w:rsidR="000D7C45" w:rsidRPr="006674F3" w:rsidRDefault="000D7C45" w:rsidP="00420E79">
      <w:pPr>
        <w:pStyle w:val="BodyText"/>
      </w:pPr>
      <w:r>
        <w:t>In practice, the means that an array variable or map variable must take into account any dimensions associated with any enclosing dimensioned Structure.</w:t>
      </w:r>
    </w:p>
    <w:p w14:paraId="7A1ACF9D" w14:textId="77777777" w:rsidR="00360263" w:rsidRPr="00360263" w:rsidRDefault="008011C2" w:rsidP="002C4913">
      <w:pPr>
        <w:pStyle w:val="Heading2"/>
      </w:pPr>
      <w:bookmarkStart w:id="564" w:name="_Toc328299984"/>
      <w:bookmarkStart w:id="565" w:name="_Toc333413757"/>
      <w:r w:rsidRPr="006674F3">
        <w:t>Attributes</w:t>
      </w:r>
      <w:r w:rsidR="00AA5A71">
        <w:t xml:space="preserve"> and Arbitrary X</w:t>
      </w:r>
      <w:r w:rsidR="00411E3A">
        <w:t>M</w:t>
      </w:r>
      <w:r w:rsidR="00AA5A71">
        <w:t>L</w:t>
      </w:r>
      <w:bookmarkEnd w:id="564"/>
      <w:bookmarkEnd w:id="565"/>
    </w:p>
    <w:p w14:paraId="719BC15A" w14:textId="77777777" w:rsidR="00AA5A71" w:rsidRDefault="00AA5A71" w:rsidP="002C4913">
      <w:pPr>
        <w:pStyle w:val="Heading3"/>
      </w:pPr>
      <w:bookmarkStart w:id="566" w:name="_Toc328299985"/>
      <w:bookmarkStart w:id="567" w:name="_Toc333413758"/>
      <w:commentRangeStart w:id="568"/>
      <w:r>
        <w:t>Attributes</w:t>
      </w:r>
      <w:bookmarkEnd w:id="566"/>
      <w:bookmarkEnd w:id="567"/>
      <w:commentRangeEnd w:id="568"/>
      <w:r w:rsidR="001F4874">
        <w:rPr>
          <w:rStyle w:val="CommentReference"/>
          <w:b w:val="0"/>
          <w:snapToGrid/>
        </w:rPr>
        <w:commentReference w:id="568"/>
      </w:r>
    </w:p>
    <w:p w14:paraId="7F559BB1" w14:textId="77777777" w:rsidR="001F05F1" w:rsidRDefault="00360263" w:rsidP="00420E79">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14:paraId="4C670090" w14:textId="77777777">
        <w:tc>
          <w:tcPr>
            <w:tcW w:w="9576" w:type="dxa"/>
          </w:tcPr>
          <w:p w14:paraId="1242DB33" w14:textId="22939DF1" w:rsidR="008F0E7C" w:rsidRDefault="008F0E7C" w:rsidP="00830077">
            <w:r>
              <w:t>&lt;Attribute name=”name” type=”atomic type name”&gt;</w:t>
            </w:r>
          </w:p>
          <w:p w14:paraId="29DFFDC8" w14:textId="77777777" w:rsidR="008F0E7C" w:rsidRDefault="008F0E7C" w:rsidP="004E2D7A">
            <w:r>
              <w:t xml:space="preserve">  &lt;Namespace </w:t>
            </w:r>
            <w:r w:rsidR="00C84409">
              <w:t>href</w:t>
            </w:r>
            <w:r>
              <w:t>=</w:t>
            </w:r>
            <w:r w:rsidR="00C84409">
              <w:t>”</w:t>
            </w:r>
            <w:r w:rsidR="00C84409" w:rsidRPr="00C84409">
              <w:t>http://netcdf.ucar.edu/cf</w:t>
            </w:r>
            <w:r w:rsidR="00C84409">
              <w:t>”/</w:t>
            </w:r>
            <w:r>
              <w:t>&gt;</w:t>
            </w:r>
          </w:p>
          <w:p w14:paraId="1117BBB9" w14:textId="77777777" w:rsidR="008F0E7C" w:rsidRDefault="008F0E7C" w:rsidP="004E2D7A">
            <w:r>
              <w:t xml:space="preserve">  &lt;Value value=”value”/&gt;</w:t>
            </w:r>
          </w:p>
          <w:p w14:paraId="5689686B" w14:textId="77777777" w:rsidR="008F0E7C" w:rsidRPr="00FF4653" w:rsidRDefault="008F0E7C" w:rsidP="008727FE">
            <w:r>
              <w:t xml:space="preserve">  …</w:t>
            </w:r>
          </w:p>
          <w:p w14:paraId="7077C442" w14:textId="77777777" w:rsidR="008F0E7C" w:rsidRDefault="008F0E7C" w:rsidP="008727FE">
            <w:r>
              <w:t xml:space="preserve">  &lt;Value value=”value”/&gt;</w:t>
            </w:r>
          </w:p>
          <w:p w14:paraId="74E03D58" w14:textId="77777777" w:rsidR="001F05F1" w:rsidRDefault="008F0E7C" w:rsidP="00420E79">
            <w:r>
              <w:lastRenderedPageBreak/>
              <w:t>&lt;/Attribute&gt;</w:t>
            </w:r>
          </w:p>
          <w:p w14:paraId="599E4ED4" w14:textId="77777777" w:rsidR="00B346A9" w:rsidRDefault="00B346A9" w:rsidP="00420E79"/>
          <w:p w14:paraId="13A7CA64" w14:textId="3C702938" w:rsidR="00B346A9" w:rsidRDefault="00B346A9" w:rsidP="00420E79">
            <w:r>
              <w:t>&lt;Attribute name=”name” type=”container name”&gt;</w:t>
            </w:r>
          </w:p>
          <w:p w14:paraId="270C139B" w14:textId="77777777" w:rsidR="00B346A9" w:rsidRDefault="00B346A9" w:rsidP="00420E79">
            <w:r>
              <w:t xml:space="preserve">  &lt;Namespace href=”</w:t>
            </w:r>
            <w:r w:rsidRPr="00C84409">
              <w:t>http://netcdf.ucar.edu/cf</w:t>
            </w:r>
            <w:r>
              <w:t>”/&gt;</w:t>
            </w:r>
          </w:p>
          <w:p w14:paraId="2B44097E" w14:textId="35EA2B33" w:rsidR="00B346A9" w:rsidRDefault="00B346A9" w:rsidP="00420E79">
            <w:r>
              <w:t xml:space="preserve">  </w:t>
            </w:r>
          </w:p>
          <w:p w14:paraId="63DF2936" w14:textId="6CF954F4" w:rsidR="00B346A9" w:rsidRDefault="00B346A9" w:rsidP="00420E79">
            <w:r>
              <w:t xml:space="preserve">  &lt;Attribute name=”name” type=”…”&gt;</w:t>
            </w:r>
          </w:p>
          <w:p w14:paraId="050DEF0A" w14:textId="06220EB7" w:rsidR="00B346A9" w:rsidRDefault="00B346A9" w:rsidP="00420E79">
            <w:r>
              <w:t xml:space="preserve">    …</w:t>
            </w:r>
          </w:p>
          <w:p w14:paraId="029811A7" w14:textId="6D2E2703" w:rsidR="00B346A9" w:rsidRDefault="00B346A9" w:rsidP="00420E79">
            <w:r>
              <w:t xml:space="preserve">  &lt;/Attribute&gt;</w:t>
            </w:r>
          </w:p>
          <w:p w14:paraId="6DFD5444" w14:textId="77777777" w:rsidR="00B346A9" w:rsidRDefault="00B346A9" w:rsidP="00420E79"/>
          <w:p w14:paraId="738825E8" w14:textId="15EE31E8" w:rsidR="00B346A9" w:rsidRDefault="00B346A9" w:rsidP="004E2D7A">
            <w:pPr>
              <w:pPrChange w:id="569" w:author="Author">
                <w:pPr/>
              </w:pPrChange>
            </w:pPr>
            <w:r>
              <w:t xml:space="preserve">    …</w:t>
            </w:r>
          </w:p>
          <w:p w14:paraId="2A969D61" w14:textId="77777777" w:rsidR="00B346A9" w:rsidRDefault="00B346A9" w:rsidP="004E2D7A">
            <w:pPr>
              <w:pPrChange w:id="570" w:author="Author">
                <w:pPr/>
              </w:pPrChange>
            </w:pPr>
          </w:p>
          <w:p w14:paraId="07053F4F" w14:textId="20847E4E" w:rsidR="00B346A9" w:rsidRDefault="00B346A9" w:rsidP="004E2D7A">
            <w:pPr>
              <w:pPrChange w:id="571" w:author="Author">
                <w:pPr/>
              </w:pPrChange>
            </w:pPr>
            <w:r>
              <w:t xml:space="preserve">  &lt;Attribute name=”name” type=”…”&gt;</w:t>
            </w:r>
          </w:p>
          <w:p w14:paraId="6F5A7DA8" w14:textId="77777777" w:rsidR="00B346A9" w:rsidRDefault="00B346A9" w:rsidP="004E2D7A">
            <w:pPr>
              <w:pPrChange w:id="572" w:author="Author">
                <w:pPr/>
              </w:pPrChange>
            </w:pPr>
            <w:r>
              <w:t xml:space="preserve">    …</w:t>
            </w:r>
          </w:p>
          <w:p w14:paraId="7D938C90" w14:textId="77777777" w:rsidR="00B346A9" w:rsidRDefault="00B346A9" w:rsidP="004E2D7A">
            <w:pPr>
              <w:pPrChange w:id="573" w:author="Author">
                <w:pPr/>
              </w:pPrChange>
            </w:pPr>
            <w:r>
              <w:t xml:space="preserve">  &lt;/Attribute&gt;</w:t>
            </w:r>
          </w:p>
          <w:p w14:paraId="49232214" w14:textId="77777777" w:rsidR="00B346A9" w:rsidRDefault="00B346A9" w:rsidP="004E2D7A">
            <w:pPr>
              <w:pPrChange w:id="574" w:author="Author">
                <w:pPr/>
              </w:pPrChange>
            </w:pPr>
          </w:p>
          <w:p w14:paraId="6C2CEABB" w14:textId="77777777" w:rsidR="00B346A9" w:rsidRDefault="00B346A9" w:rsidP="004E2D7A">
            <w:pPr>
              <w:pPrChange w:id="575" w:author="Author">
                <w:pPr/>
              </w:pPrChange>
            </w:pPr>
            <w:r>
              <w:t>&lt;/Attribute&gt;</w:t>
            </w:r>
          </w:p>
          <w:p w14:paraId="3DB10DB0" w14:textId="77777777" w:rsidR="00B346A9" w:rsidRDefault="00B346A9" w:rsidP="004E2D7A">
            <w:pPr>
              <w:pPrChange w:id="576" w:author="Author">
                <w:pPr/>
              </w:pPrChange>
            </w:pPr>
          </w:p>
        </w:tc>
      </w:tr>
    </w:tbl>
    <w:p w14:paraId="268D762C" w14:textId="77777777" w:rsidR="00360263" w:rsidRDefault="00360263" w:rsidP="00420E79">
      <w:pPr>
        <w:pStyle w:val="BodyText"/>
      </w:pPr>
      <w:r>
        <w:lastRenderedPageBreak/>
        <w:t xml:space="preserve">In DAP4, Attributes (not to be confused with XML attributes) are tuples with four components: </w:t>
      </w:r>
    </w:p>
    <w:p w14:paraId="1BFB3201" w14:textId="77777777" w:rsidR="00360263" w:rsidRDefault="00360263" w:rsidP="00830077">
      <w:pPr>
        <w:pStyle w:val="ListBullet"/>
        <w:numPr>
          <w:ilvl w:val="1"/>
          <w:numId w:val="1"/>
        </w:numPr>
      </w:pPr>
      <w:r>
        <w:t xml:space="preserve">Name </w:t>
      </w:r>
    </w:p>
    <w:p w14:paraId="0EBA16CD" w14:textId="70DC24A4" w:rsidR="00360263" w:rsidRDefault="00360263" w:rsidP="00830077">
      <w:pPr>
        <w:pStyle w:val="ListBullet"/>
        <w:numPr>
          <w:ilvl w:val="1"/>
          <w:numId w:val="1"/>
        </w:numPr>
      </w:pPr>
      <w:r>
        <w:t xml:space="preserve">Type </w:t>
      </w:r>
      <w:r w:rsidR="00892CB0">
        <w:t xml:space="preserve">(one of the defined </w:t>
      </w:r>
      <w:commentRangeStart w:id="577"/>
      <w:r w:rsidR="00892CB0">
        <w:t xml:space="preserve">atomic types </w:t>
      </w:r>
      <w:commentRangeEnd w:id="577"/>
      <w:r w:rsidR="001F4874">
        <w:rPr>
          <w:rStyle w:val="CommentReference"/>
        </w:rPr>
        <w:commentReference w:id="577"/>
      </w:r>
      <w:r w:rsidR="00892CB0">
        <w:t>such as Int16, String, etc.</w:t>
      </w:r>
      <w:ins w:id="578" w:author="Author">
        <w:r w:rsidR="00420E79">
          <w:t>)</w:t>
        </w:r>
      </w:ins>
      <w:r w:rsidR="00B346A9">
        <w:t>, or a child attribute container</w:t>
      </w:r>
      <w:del w:id="579" w:author="Author">
        <w:r w:rsidR="00892CB0" w:rsidDel="00420E79">
          <w:delText>)</w:delText>
        </w:r>
      </w:del>
    </w:p>
    <w:p w14:paraId="14096010" w14:textId="6F3B9A7B" w:rsidR="00360263" w:rsidRDefault="00360263" w:rsidP="00830077">
      <w:pPr>
        <w:pStyle w:val="ListBullet"/>
        <w:numPr>
          <w:ilvl w:val="1"/>
          <w:numId w:val="1"/>
        </w:numPr>
      </w:pPr>
      <w:r>
        <w:t>Vector of values</w:t>
      </w:r>
    </w:p>
    <w:p w14:paraId="46B6F205" w14:textId="77777777" w:rsidR="00360263" w:rsidRDefault="00812D1E" w:rsidP="004E2D7A">
      <w:pPr>
        <w:pStyle w:val="ListBullet"/>
        <w:numPr>
          <w:ilvl w:val="1"/>
          <w:numId w:val="1"/>
        </w:numPr>
      </w:pPr>
      <w:r>
        <w:t xml:space="preserve">One or more </w:t>
      </w:r>
      <w:r w:rsidR="00360263">
        <w:t>Namespace</w:t>
      </w:r>
      <w:r>
        <w:t>s</w:t>
      </w:r>
      <w:r w:rsidR="00360263">
        <w:t xml:space="preserve"> (optional)</w:t>
      </w:r>
    </w:p>
    <w:p w14:paraId="736F8A19" w14:textId="7E11C4E0" w:rsidR="00905F8D" w:rsidRDefault="00360263" w:rsidP="00420E79">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r w:rsidR="0095389A">
        <w:rPr>
          <w:color w:val="FF0000"/>
        </w:rPr>
        <w:t>Section ?</w:t>
      </w:r>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r w:rsidR="00B346A9">
        <w:t xml:space="preserve"> </w:t>
      </w:r>
    </w:p>
    <w:p w14:paraId="1911CA95" w14:textId="51EA69E4" w:rsidR="00905F8D" w:rsidRDefault="00905F8D" w:rsidP="00420E79">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ins w:id="580" w:author="Author">
        <w:r w:rsidR="00420E79">
          <w:t>: they cannot use structure types</w:t>
        </w:r>
      </w:ins>
      <w:del w:id="581" w:author="Author">
        <w:r w:rsidDel="00420E79">
          <w:delText>.</w:delText>
        </w:r>
      </w:del>
    </w:p>
    <w:p w14:paraId="5A958660" w14:textId="14D9AEC0" w:rsidR="00905F8D" w:rsidRPr="006674F3" w:rsidRDefault="00B346A9" w:rsidP="00420E79">
      <w:pPr>
        <w:pStyle w:val="BodyText"/>
      </w:pPr>
      <w:r>
        <w:t xml:space="preserve">Attributes </w:t>
      </w:r>
      <w:r w:rsidR="00905F8D">
        <w:t>defined at the top-level within a group are also referred to a</w:t>
      </w:r>
      <w:r w:rsidR="0096227F">
        <w:t>s “group</w:t>
      </w:r>
      <w:r w:rsidR="00905F8D">
        <w:t xml:space="preserve"> attributes”.</w:t>
      </w:r>
      <w:r>
        <w:t xml:space="preserve"> Attributes defined at the top-level of the default or root group are “global attributes,” which many file formats such as HDF4 or netCDF formally recognize. </w:t>
      </w:r>
    </w:p>
    <w:p w14:paraId="3550FF52" w14:textId="77777777" w:rsidR="00905F8D" w:rsidRPr="006674F3" w:rsidRDefault="00905F8D" w:rsidP="00420E79">
      <w:pPr>
        <w:pStyle w:val="BodyText"/>
        <w:pPrChange w:id="582" w:author="Author">
          <w:pPr>
            <w:pStyle w:val="BodyText"/>
          </w:pPr>
        </w:pPrChange>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variables[14]. Thus, Attributes provide a mechanism by </w:t>
      </w:r>
      <w:r w:rsidRPr="006674F3">
        <w:lastRenderedPageBreak/>
        <w:t>which semantic metadata may be represented without prescribing that a data source use a particular semantic metadata convention or standard.</w:t>
      </w:r>
    </w:p>
    <w:p w14:paraId="7F5FBC96" w14:textId="77777777" w:rsidR="00360263" w:rsidRDefault="00360263" w:rsidP="002C4913">
      <w:pPr>
        <w:pStyle w:val="Paragraph"/>
      </w:pPr>
      <w:r>
        <w:t>Semantic Limitations</w:t>
      </w:r>
    </w:p>
    <w:p w14:paraId="16D2B17E" w14:textId="77777777" w:rsidR="00360263" w:rsidRDefault="00360263" w:rsidP="00830077">
      <w:pPr>
        <w:pStyle w:val="ListNumber"/>
        <w:numPr>
          <w:ilvl w:val="0"/>
          <w:numId w:val="54"/>
        </w:numPr>
      </w:pPr>
      <w:r>
        <w:t xml:space="preserve">DAP4 explicitly treats an attribute with one value as an attribute whose value is a one-element vector. </w:t>
      </w:r>
    </w:p>
    <w:p w14:paraId="2BEFF0F0" w14:textId="77777777" w:rsidR="00360263" w:rsidRDefault="00360263" w:rsidP="00830077">
      <w:pPr>
        <w:pStyle w:val="ListNumber"/>
        <w:numPr>
          <w:ilvl w:val="0"/>
          <w:numId w:val="54"/>
        </w:numPr>
      </w:pPr>
      <w:r>
        <w:t xml:space="preserve">The following types are allowed for Attributes: </w:t>
      </w:r>
    </w:p>
    <w:p w14:paraId="2EFAE993" w14:textId="4DD5B2A6" w:rsidR="00360263" w:rsidRDefault="00360263" w:rsidP="00830077">
      <w:pPr>
        <w:pStyle w:val="ListNumber"/>
        <w:numPr>
          <w:ilvl w:val="0"/>
          <w:numId w:val="54"/>
        </w:numPr>
      </w:pPr>
      <w:r>
        <w:t xml:space="preserve">All of the Atomic types </w:t>
      </w:r>
      <w:r w:rsidR="001F4874">
        <w:t xml:space="preserve">as well as containers </w:t>
      </w:r>
      <w:r>
        <w:t>are allowed as the type for an attribute</w:t>
      </w:r>
    </w:p>
    <w:p w14:paraId="1BCC0E98" w14:textId="77777777" w:rsidR="00360263" w:rsidRDefault="00360263" w:rsidP="00830077">
      <w:pPr>
        <w:pStyle w:val="ListNumber"/>
        <w:numPr>
          <w:ilvl w:val="0"/>
          <w:numId w:val="54"/>
        </w:numPr>
      </w:pPr>
      <w:bookmarkStart w:id="583" w:name="_Toc333412280"/>
      <w:bookmarkStart w:id="584" w:name="_Toc333412424"/>
      <w:bookmarkEnd w:id="583"/>
      <w:bookmarkEnd w:id="584"/>
      <w:r>
        <w:t xml:space="preserve">Attribute value constants MUST conform to the appropriate constant format for the given attribute type and as defined in </w:t>
      </w:r>
      <w:proofErr w:type="gramStart"/>
      <w:r>
        <w:t>Appendix ?.</w:t>
      </w:r>
      <w:proofErr w:type="gramEnd"/>
    </w:p>
    <w:p w14:paraId="7E58A944" w14:textId="77777777" w:rsidR="00360263" w:rsidRDefault="00360263" w:rsidP="002C4913">
      <w:pPr>
        <w:pStyle w:val="Heading3"/>
      </w:pPr>
      <w:bookmarkStart w:id="585" w:name="_Toc328299986"/>
      <w:bookmarkStart w:id="586" w:name="_Toc333413759"/>
      <w:r>
        <w:t>Arbitrary XML content</w:t>
      </w:r>
      <w:bookmarkEnd w:id="585"/>
      <w:bookmarkEnd w:id="586"/>
      <w:r>
        <w:t xml:space="preserve"> </w:t>
      </w:r>
    </w:p>
    <w:p w14:paraId="2A62A3EB" w14:textId="77777777" w:rsidR="00360263" w:rsidRDefault="00360263" w:rsidP="00420E79">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25373EEC" w14:textId="28ED2027" w:rsidR="00360263" w:rsidRDefault="00360263" w:rsidP="00420E79">
      <w:pPr>
        <w:pStyle w:val="BodyText"/>
      </w:pPr>
      <w:r>
        <w:t xml:space="preserve">In an XML representation of DAP4, the name is optional, the XML element is </w:t>
      </w:r>
      <w:r>
        <w:rPr>
          <w:i/>
          <w:iCs/>
        </w:rPr>
        <w:t>&lt;OtherXML/&gt;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&lt;OtherXML/&gt;</w:t>
      </w:r>
      <w:r>
        <w:t xml:space="preserve"> element. The </w:t>
      </w:r>
      <w:r w:rsidR="00892CB0">
        <w:t>text of the otherXML element</w:t>
      </w:r>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r>
        <w:t>OtherXML</w:t>
      </w:r>
      <w:r w:rsidR="001F37E9">
        <w:t>&gt;</w:t>
      </w:r>
      <w:r>
        <w:t xml:space="preserve"> </w:t>
      </w:r>
      <w:r w:rsidR="00B559C2">
        <w:t>attribute will</w:t>
      </w:r>
      <w:r>
        <w:t xml:space="preserve"> be in a namespace other than DAP4). </w:t>
      </w:r>
      <w:ins w:id="587" w:author="Author">
        <w:r w:rsidR="00420E79">
          <w:t>XML content may appear anywhere that an attribute may appear.</w:t>
        </w:r>
      </w:ins>
    </w:p>
    <w:p w14:paraId="5375A153" w14:textId="77777777" w:rsidR="00FF4653" w:rsidRDefault="00FF4653" w:rsidP="002C4913">
      <w:pPr>
        <w:pStyle w:val="Heading3"/>
      </w:pPr>
      <w:bookmarkStart w:id="588" w:name="_Toc328299987"/>
      <w:bookmarkStart w:id="589" w:name="_Toc333413760"/>
      <w:r>
        <w:t xml:space="preserve">Attribute </w:t>
      </w:r>
      <w:r w:rsidR="00905F8D">
        <w:t xml:space="preserve">and OtherXML </w:t>
      </w:r>
      <w:r>
        <w:t>Specification</w:t>
      </w:r>
      <w:r w:rsidR="003F0BDE">
        <w:t xml:space="preserve"> and Placement</w:t>
      </w:r>
      <w:bookmarkEnd w:id="588"/>
      <w:bookmarkEnd w:id="589"/>
    </w:p>
    <w:p w14:paraId="62BAD2D4" w14:textId="3914BBD4" w:rsidR="003F0BDE" w:rsidRDefault="003F0BDE" w:rsidP="00420E79">
      <w:pPr>
        <w:pStyle w:val="BodyText"/>
      </w:pPr>
      <w:r>
        <w:t xml:space="preserve">Attribute </w:t>
      </w:r>
      <w:r w:rsidR="00905F8D">
        <w:t xml:space="preserve">and OtherXML </w:t>
      </w:r>
      <w:r>
        <w:t>declarations MAY occur within the bod</w:t>
      </w:r>
      <w:r w:rsidR="00812D1E">
        <w:t>y of the following XML elements: Group, Dimension, Variable</w:t>
      </w:r>
      <w:r w:rsidR="00B22E08">
        <w:t>, and</w:t>
      </w:r>
      <w:r w:rsidR="00983641">
        <w:t xml:space="preserve"> </w:t>
      </w:r>
      <w:r w:rsidR="00812D1E">
        <w:t>S</w:t>
      </w:r>
      <w:r w:rsidR="00983641">
        <w:t>tructure</w:t>
      </w:r>
      <w:r w:rsidR="00812D1E">
        <w:t>.</w:t>
      </w:r>
    </w:p>
    <w:p w14:paraId="3436FB83" w14:textId="77777777" w:rsidR="00F300A1" w:rsidRDefault="00F300A1" w:rsidP="002C4913">
      <w:pPr>
        <w:pStyle w:val="Heading2"/>
      </w:pPr>
      <w:bookmarkStart w:id="590" w:name="_Toc328299989"/>
      <w:bookmarkStart w:id="591" w:name="_Toc333413761"/>
      <w:r>
        <w:t>Namespaces</w:t>
      </w:r>
      <w:bookmarkEnd w:id="590"/>
      <w:bookmarkEnd w:id="591"/>
    </w:p>
    <w:p w14:paraId="3C5BAB07" w14:textId="4631713E" w:rsidR="00F300A1" w:rsidRDefault="00F300A1" w:rsidP="00420E79">
      <w:pPr>
        <w:pStyle w:val="BodyText"/>
      </w:pPr>
      <w:r>
        <w:t xml:space="preserve">All elements of the </w:t>
      </w:r>
      <w:del w:id="592" w:author="Author">
        <w:r w:rsidDel="001F4874">
          <w:delText>DDX</w:delText>
        </w:r>
      </w:del>
      <w:ins w:id="593" w:author="Author">
        <w:r w:rsidR="001F4874">
          <w:t>DMR</w:t>
        </w:r>
      </w:ins>
      <w:r>
        <w:t>,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17579C18" w14:textId="77777777">
        <w:tc>
          <w:tcPr>
            <w:tcW w:w="9576" w:type="dxa"/>
          </w:tcPr>
          <w:p w14:paraId="23BD0E9A" w14:textId="77777777" w:rsidR="008F0E7C" w:rsidRDefault="008F0E7C" w:rsidP="00830077">
            <w:r>
              <w:t>&lt;Attribute name=”latitude”&gt;</w:t>
            </w:r>
          </w:p>
          <w:p w14:paraId="26E5E25E" w14:textId="77777777" w:rsidR="008F0E7C" w:rsidRDefault="008F0E7C" w:rsidP="004E2D7A">
            <w:r>
              <w:t xml:space="preserve">  &lt;Namespace </w:t>
            </w:r>
            <w:r w:rsidR="00C84409">
              <w:t>href</w:t>
            </w:r>
            <w:r>
              <w:t>=”</w:t>
            </w:r>
            <w:r w:rsidRPr="003F314C">
              <w:t>http://cf.netcdf.unidata.ucar.edu</w:t>
            </w:r>
            <w:r>
              <w:t>”/&gt;</w:t>
            </w:r>
          </w:p>
          <w:p w14:paraId="5C2A015F" w14:textId="77777777" w:rsidR="008F0E7C" w:rsidRDefault="008F0E7C" w:rsidP="004E2D7A">
            <w:r>
              <w:t xml:space="preserve">  …</w:t>
            </w:r>
          </w:p>
          <w:p w14:paraId="52836F74" w14:textId="77777777" w:rsidR="001F05F1" w:rsidRDefault="008F0E7C" w:rsidP="008727FE">
            <w:r>
              <w:t>&lt;/Attribute&gt;</w:t>
            </w:r>
          </w:p>
        </w:tc>
      </w:tr>
    </w:tbl>
    <w:p w14:paraId="170C0E3A" w14:textId="0BAA5521" w:rsidR="00590DDF" w:rsidDel="00C668EB" w:rsidRDefault="00F300A1" w:rsidP="00420E79">
      <w:pPr>
        <w:pStyle w:val="BodyText"/>
        <w:rPr>
          <w:del w:id="594" w:author="Author"/>
        </w:rPr>
      </w:pPr>
      <w:r>
        <w:t xml:space="preserve">Note that this is not to claim that this is how to specify a CF convention; this is purely </w:t>
      </w:r>
      <w:r w:rsidR="00B22E08">
        <w:t>illustrative</w:t>
      </w:r>
      <w:r>
        <w:t>.</w:t>
      </w:r>
    </w:p>
    <w:p w14:paraId="448A81D0" w14:textId="63F8F008" w:rsidR="00486921" w:rsidRPr="004E2D7A" w:rsidRDefault="00486921" w:rsidP="00420E79">
      <w:pPr>
        <w:pStyle w:val="BodyText"/>
        <w:rPr>
          <w:sz w:val="20"/>
          <w:rPrChange w:id="595" w:author="Author">
            <w:rPr>
              <w:snapToGrid w:val="0"/>
              <w:sz w:val="28"/>
              <w:szCs w:val="24"/>
            </w:rPr>
          </w:rPrChange>
        </w:rPr>
        <w:pPrChange w:id="596" w:author="Author">
          <w:pPr/>
        </w:pPrChange>
      </w:pPr>
      <w:del w:id="597" w:author="Author">
        <w:r w:rsidDel="00D023EA">
          <w:br w:type="page"/>
        </w:r>
      </w:del>
    </w:p>
    <w:p w14:paraId="10A2F1FD" w14:textId="77777777" w:rsidR="00013083" w:rsidRDefault="00013083" w:rsidP="005A7E80">
      <w:pPr>
        <w:pStyle w:val="Heading1"/>
      </w:pPr>
      <w:bookmarkStart w:id="598" w:name="_Toc333413762"/>
      <w:bookmarkStart w:id="599" w:name="_Toc328300003"/>
      <w:commentRangeStart w:id="600"/>
      <w:r>
        <w:lastRenderedPageBreak/>
        <w:t>Data Representation</w:t>
      </w:r>
      <w:bookmarkEnd w:id="598"/>
      <w:commentRangeEnd w:id="600"/>
      <w:r w:rsidR="006954BB">
        <w:rPr>
          <w:rStyle w:val="CommentReference"/>
          <w:b w:val="0"/>
          <w:bCs w:val="0"/>
          <w:snapToGrid/>
        </w:rPr>
        <w:commentReference w:id="600"/>
      </w:r>
    </w:p>
    <w:p w14:paraId="562A4030" w14:textId="536275B7" w:rsidR="00013083" w:rsidRDefault="00013083" w:rsidP="00420E79">
      <w:pPr>
        <w:pStyle w:val="BodyText"/>
      </w:pPr>
      <w:r>
        <w:t xml:space="preserve">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w:t>
      </w:r>
      <w:ins w:id="601" w:author="Author">
        <w:r w:rsidR="003E285A">
          <w:t xml:space="preserve">can </w:t>
        </w:r>
      </w:ins>
      <w:r>
        <w:t>consist of numbers: abstract entities that usually represent measurements of something, somewhere. Data also consist of the relationships between those numbers, as when one number defines a time at which some quantity was measured.</w:t>
      </w:r>
    </w:p>
    <w:p w14:paraId="2DED6401" w14:textId="3A451BB3" w:rsidR="00013083" w:rsidRDefault="00013083" w:rsidP="00420E79">
      <w:pPr>
        <w:pStyle w:val="BodyText"/>
      </w:pPr>
      <w:r>
        <w:t>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netCDF</w:t>
      </w:r>
      <w:r w:rsidR="00B22E08">
        <w:t>[]</w:t>
      </w:r>
      <w:r>
        <w:t>, HDF5</w:t>
      </w:r>
      <w:r w:rsidR="00B22E08">
        <w:t>[]</w:t>
      </w:r>
      <w:r>
        <w:t>, GRIB</w:t>
      </w:r>
      <w:r w:rsidR="00B22E08">
        <w:t>[]</w:t>
      </w:r>
      <w:r>
        <w:t>, a relational database</w:t>
      </w:r>
      <w:r w:rsidR="00B22E08">
        <w:t>, or</w:t>
      </w:r>
      <w:r>
        <w:t xml:space="preserve"> any number of other digital storage forms.</w:t>
      </w:r>
    </w:p>
    <w:p w14:paraId="072249CB" w14:textId="77777777" w:rsidR="00013083" w:rsidRDefault="00013083" w:rsidP="00420E79">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975928A" w14:textId="77777777" w:rsidR="00DF05F0" w:rsidRDefault="00DF05F0" w:rsidP="002C4913">
      <w:pPr>
        <w:pStyle w:val="Heading2"/>
      </w:pPr>
      <w:bookmarkStart w:id="602" w:name="_Toc333413763"/>
      <w:r>
        <w:t>Response Structure</w:t>
      </w:r>
      <w:bookmarkEnd w:id="602"/>
    </w:p>
    <w:p w14:paraId="034AD08A" w14:textId="089F5802" w:rsidR="003E285A" w:rsidRDefault="003E285A" w:rsidP="00420E79">
      <w:pPr>
        <w:pStyle w:val="BodyText"/>
        <w:rPr>
          <w:ins w:id="603" w:author="Author"/>
        </w:rPr>
      </w:pPr>
      <w:ins w:id="604" w:author="Author">
        <w:r>
          <w:t>The DAP4 Data Response uses a format very similar to that used for DAP2; the data payload is broken into two logical parts</w:t>
        </w:r>
        <w:r w:rsidR="004B19B6">
          <w:t>. The first part holds metadata describing the names and types of the variables in the response while the second part holds the values of those variables. DAP4 provides several improvements over the DAP2 response, however.</w:t>
        </w:r>
      </w:ins>
    </w:p>
    <w:p w14:paraId="02FF76D4" w14:textId="2619EB91" w:rsidR="004B19B6" w:rsidRDefault="004B19B6" w:rsidP="00420E79">
      <w:pPr>
        <w:pStyle w:val="BodyText"/>
        <w:rPr>
          <w:ins w:id="605" w:author="Author"/>
        </w:rPr>
      </w:pPr>
      <w:ins w:id="606" w:author="Author">
        <w:r>
          <w:t>The metadata information, sent as a preface to the Data Response, is the DMR limited to just those variables included in the response</w:t>
        </w:r>
        <w:r w:rsidR="00420E79">
          <w:t xml:space="preserve">. </w:t>
        </w:r>
        <w:del w:id="607" w:author="Author">
          <w:r w:rsidDel="00420E79">
            <w:delText xml:space="preserve"> and without any </w:delText>
          </w:r>
        </w:del>
        <w:r>
          <w:t>DAP attributes</w:t>
        </w:r>
        <w:r w:rsidR="00420E79">
          <w:t xml:space="preserve"> may be included, but MAY be ignored by the receiving client.</w:t>
        </w:r>
        <w:del w:id="608" w:author="Author">
          <w:r w:rsidDel="00420E79">
            <w:delText xml:space="preserve">. </w:delText>
          </w:r>
        </w:del>
      </w:ins>
    </w:p>
    <w:p w14:paraId="2169E925" w14:textId="3009C27D" w:rsidR="004B19B6" w:rsidRDefault="004B19B6" w:rsidP="00420E79">
      <w:pPr>
        <w:pStyle w:val="BodyText"/>
        <w:rPr>
          <w:ins w:id="609" w:author="Author"/>
        </w:rPr>
      </w:pPr>
      <w:ins w:id="610" w:author="Author">
        <w:r>
          <w:t>Data values in the Data Response consist of a byte order indicator followed by the bin</w:t>
        </w:r>
        <w:r w:rsidR="00F939F7">
          <w:t xml:space="preserve">ary data for each variable in the order they are </w:t>
        </w:r>
        <w:r>
          <w:t xml:space="preserve">listed in the DMR given as the response preface. </w:t>
        </w:r>
        <w:r w:rsidR="00F939F7">
          <w:t xml:space="preserve">DAP4 uses a </w:t>
        </w:r>
        <w:r w:rsidR="00F939F7" w:rsidRPr="00B055F2">
          <w:rPr>
            <w:i/>
            <w:rPrChange w:id="611" w:author="Author">
              <w:rPr/>
            </w:rPrChange>
          </w:rPr>
          <w:t xml:space="preserve">receiver makes </w:t>
        </w:r>
        <w:r w:rsidR="00420E79">
          <w:rPr>
            <w:i/>
          </w:rPr>
          <w:t xml:space="preserve">it </w:t>
        </w:r>
        <w:r w:rsidR="00F939F7" w:rsidRPr="00B055F2">
          <w:rPr>
            <w:i/>
            <w:rPrChange w:id="612" w:author="Author">
              <w:rPr/>
            </w:rPrChange>
          </w:rPr>
          <w:t>right</w:t>
        </w:r>
        <w:r w:rsidR="00F939F7">
          <w:t xml:space="preserve"> encoding, so the servers simply write out binary data as they store it with the exceptions that floating-point data must be encoded according to IEEE 754 and Integer </w:t>
        </w:r>
        <w:del w:id="613" w:author="Author">
          <w:r w:rsidR="00F939F7" w:rsidDel="00420E79">
            <w:delText>values</w:delText>
          </w:r>
        </w:del>
        <w:r w:rsidR="00420E79">
          <w:t>data</w:t>
        </w:r>
        <w:r w:rsidR="00F939F7">
          <w:t xml:space="preserve"> must use twos-compliment notation for signed types. Clients are responsible for performing byte-swapping operations needed to compute using the values retrieved.</w:t>
        </w:r>
      </w:ins>
    </w:p>
    <w:p w14:paraId="2ED1ACB1" w14:textId="038EA130" w:rsidR="00F939F7" w:rsidRDefault="00F939F7" w:rsidP="00420E79">
      <w:pPr>
        <w:pStyle w:val="BodyText"/>
        <w:rPr>
          <w:ins w:id="614" w:author="Author"/>
        </w:rPr>
        <w:pPrChange w:id="615" w:author="Author">
          <w:pPr>
            <w:pStyle w:val="BodyText"/>
          </w:pPr>
        </w:pPrChange>
      </w:pPr>
      <w:ins w:id="616" w:author="Author">
        <w:r>
          <w:t xml:space="preserve">The Data Response is encoded using chunking scheme that breaks it into </w:t>
        </w:r>
        <w:r w:rsidRPr="00B055F2">
          <w:rPr>
            <w:i/>
            <w:rPrChange w:id="617" w:author="Author">
              <w:rPr/>
            </w:rPrChange>
          </w:rPr>
          <w:t>N</w:t>
        </w:r>
        <w:r>
          <w:t xml:space="preserve"> parts where each part is prefixed with a </w:t>
        </w:r>
        <w:r w:rsidRPr="00B055F2">
          <w:rPr>
            <w:i/>
            <w:rPrChange w:id="618" w:author="Author">
              <w:rPr/>
            </w:rPrChange>
          </w:rPr>
          <w:t>chunk type</w:t>
        </w:r>
        <w:r>
          <w:t xml:space="preserve"> and </w:t>
        </w:r>
        <w:r w:rsidRPr="00B055F2">
          <w:rPr>
            <w:i/>
            <w:rPrChange w:id="619" w:author="Author">
              <w:rPr/>
            </w:rPrChange>
          </w:rPr>
          <w:t>chunk byte count</w:t>
        </w:r>
        <w:r>
          <w:t xml:space="preserve"> header. Chunk types include </w:t>
        </w:r>
        <w:r w:rsidRPr="00B055F2">
          <w:rPr>
            <w:i/>
            <w:rPrChange w:id="620" w:author="Author">
              <w:rPr/>
            </w:rPrChange>
          </w:rPr>
          <w:t>data</w:t>
        </w:r>
        <w:r>
          <w:t xml:space="preserve"> and </w:t>
        </w:r>
        <w:r w:rsidRPr="00B055F2">
          <w:rPr>
            <w:i/>
            <w:rPrChange w:id="621" w:author="Author">
              <w:rPr/>
            </w:rPrChange>
          </w:rPr>
          <w:t>error</w:t>
        </w:r>
        <w:r>
          <w:t xml:space="preserve"> types, making it simple for servers to indicate to clients that an error occurred during the transmission of the Data Response and (relatively) simple for clients to detect that error.</w:t>
        </w:r>
      </w:ins>
    </w:p>
    <w:p w14:paraId="716CCA64" w14:textId="7AF34233" w:rsidR="00F939F7" w:rsidRDefault="00F939F7" w:rsidP="00420E79">
      <w:pPr>
        <w:pStyle w:val="BodyText"/>
        <w:rPr>
          <w:ins w:id="622" w:author="Author"/>
        </w:rPr>
        <w:pPrChange w:id="623" w:author="Author">
          <w:pPr>
            <w:pStyle w:val="BodyText"/>
          </w:pPr>
        </w:pPrChange>
      </w:pPr>
      <w:ins w:id="624" w:author="Author">
        <w:r>
          <w:t>As with DAP2, the response describe here is a docum</w:t>
        </w:r>
        <w:r w:rsidR="00B055F2">
          <w:t>ent that can be stored on disk or sent as the payload using a number of network transport protocols, HTTP being the primary transport in practice. However, any protocol that can transmit a document can be used to transmit these responses. As such, all critical information needed to decode the response is completely self-contained.</w:t>
        </w:r>
      </w:ins>
    </w:p>
    <w:p w14:paraId="06030850" w14:textId="3D6295EB" w:rsidR="001F2FBF" w:rsidRDefault="001F2FBF" w:rsidP="00420E79">
      <w:pPr>
        <w:pStyle w:val="BodyText"/>
        <w:rPr>
          <w:ins w:id="625" w:author="Author"/>
        </w:rPr>
        <w:pPrChange w:id="626" w:author="Author">
          <w:pPr>
            <w:pStyle w:val="BodyText"/>
          </w:pPr>
        </w:pPrChange>
      </w:pPr>
      <w:ins w:id="627" w:author="Author">
        <w:r>
          <w:lastRenderedPageBreak/>
          <w:t>In the rest of this section we will describe the Data Response in the context of DAP4 using HTTP as its transport protocol.</w:t>
        </w:r>
      </w:ins>
    </w:p>
    <w:p w14:paraId="580DF46E" w14:textId="2BC48E0F" w:rsidR="00013083" w:rsidDel="00B055F2" w:rsidRDefault="00013083" w:rsidP="00420E79">
      <w:pPr>
        <w:pStyle w:val="BodyText"/>
        <w:rPr>
          <w:del w:id="628" w:author="Author"/>
        </w:rPr>
        <w:pPrChange w:id="629" w:author="Author">
          <w:pPr>
            <w:pStyle w:val="BodyText"/>
          </w:pPr>
        </w:pPrChange>
      </w:pPr>
      <w:del w:id="630" w:author="Author">
        <w:r w:rsidDel="00B055F2">
          <w:delText>The respons</w:delText>
        </w:r>
        <w:r w:rsidR="009E4A5E" w:rsidDel="00B055F2">
          <w:delText>e document</w:delText>
        </w:r>
        <w:r w:rsidR="00DF05F0" w:rsidDel="00B055F2">
          <w:delText xml:space="preserve"> </w:delText>
        </w:r>
        <w:r w:rsidR="009E4A5E" w:rsidDel="00B055F2">
          <w:delText>uses the Multipart-M</w:delText>
        </w:r>
        <w:r w:rsidDel="00B055F2">
          <w:delText>ime standard</w:delText>
        </w:r>
        <w:r w:rsidR="009E4A5E" w:rsidDel="00B055F2">
          <w:delText xml:space="preserve"> [cite: Multipurpose Internet Mail Extensions (MIME) Part One: Format of Internet Message Bodies]</w:delText>
        </w:r>
        <w:r w:rsidDel="00B055F2">
          <w:delText xml:space="preserve">. The response is the server's answer to a request for data from a client. A </w:delText>
        </w:r>
        <w:r w:rsidR="00DF05F0" w:rsidDel="00B055F2">
          <w:delText xml:space="preserve">standard </w:delText>
        </w:r>
        <w:r w:rsidDel="00B055F2">
          <w:delText>response</w:delText>
        </w:r>
        <w:r w:rsidR="009E4A5E" w:rsidDel="00B055F2">
          <w:delText xml:space="preserve"> will consist of </w:delText>
        </w:r>
        <w:r w:rsidR="00DF05F0" w:rsidDel="00B055F2">
          <w:delText xml:space="preserve">at most two </w:delText>
        </w:r>
        <w:r w:rsidR="009E4A5E" w:rsidDel="00B055F2">
          <w:delText>parts (in the Multipart-MIME sense):</w:delText>
        </w:r>
      </w:del>
    </w:p>
    <w:p w14:paraId="2A6708DD" w14:textId="2E1CFB0F" w:rsidR="00013083" w:rsidDel="00B055F2" w:rsidRDefault="00013083" w:rsidP="004E2D7A">
      <w:pPr>
        <w:pStyle w:val="ListNumber"/>
        <w:numPr>
          <w:ilvl w:val="0"/>
          <w:numId w:val="55"/>
        </w:numPr>
        <w:rPr>
          <w:del w:id="631" w:author="Author"/>
        </w:rPr>
      </w:pPr>
      <w:del w:id="632" w:author="Author">
        <w:r w:rsidDel="00B055F2">
          <w:delText>A DDX</w:delText>
        </w:r>
      </w:del>
      <w:ins w:id="633" w:author="Author">
        <w:del w:id="634" w:author="Author">
          <w:r w:rsidR="001F4874" w:rsidDel="00B055F2">
            <w:delText>DMR</w:delText>
          </w:r>
        </w:del>
      </w:ins>
      <w:del w:id="635" w:author="Author">
        <w:r w:rsidDel="00B055F2">
          <w:delText xml:space="preserve"> that contains the variables requested</w:delText>
        </w:r>
        <w:r w:rsidR="007A557D" w:rsidDel="00B055F2">
          <w:delText>, and any newly defined shared dimensions</w:delText>
        </w:r>
        <w:r w:rsidDel="00B055F2">
          <w:delText>; and</w:delText>
        </w:r>
      </w:del>
    </w:p>
    <w:p w14:paraId="4DCBC526" w14:textId="7433EFCD" w:rsidR="00DF05F0" w:rsidDel="00B055F2" w:rsidRDefault="00013083" w:rsidP="004E2D7A">
      <w:pPr>
        <w:pStyle w:val="ListNumber"/>
        <w:numPr>
          <w:ilvl w:val="0"/>
          <w:numId w:val="55"/>
        </w:numPr>
        <w:rPr>
          <w:del w:id="636" w:author="Author"/>
        </w:rPr>
      </w:pPr>
      <w:del w:id="637" w:author="Author">
        <w:r w:rsidDel="00B055F2">
          <w:delText>A binary part that contains the data for those variables</w:delText>
        </w:r>
        <w:r w:rsidR="007A557D" w:rsidDel="00B055F2">
          <w:delText>.</w:delText>
        </w:r>
      </w:del>
    </w:p>
    <w:p w14:paraId="1D572BDB" w14:textId="750FD872" w:rsidR="00013083" w:rsidDel="00B055F2" w:rsidRDefault="00DF05F0" w:rsidP="00420E79">
      <w:pPr>
        <w:pStyle w:val="BodyText"/>
        <w:rPr>
          <w:del w:id="638" w:author="Author"/>
        </w:rPr>
      </w:pPr>
      <w:del w:id="639" w:author="Author">
        <w:r w:rsidDel="00B055F2">
          <w:delText xml:space="preserve">As described in Volume </w:delText>
        </w:r>
        <w:r w:rsidR="008A0466" w:rsidDel="00B055F2">
          <w:delText>2</w:delText>
        </w:r>
        <w:r w:rsidDel="00B055F2">
          <w:delText>, alternate forms are possible, but by default, the above is the structure of the response.</w:delText>
        </w:r>
      </w:del>
    </w:p>
    <w:p w14:paraId="343A3D5C" w14:textId="27512E91" w:rsidR="00DF05F0" w:rsidRDefault="00DF05F0" w:rsidP="00B81A23">
      <w:pPr>
        <w:pStyle w:val="Heading3"/>
      </w:pPr>
      <w:bookmarkStart w:id="640" w:name="_Toc333413764"/>
      <w:r>
        <w:t xml:space="preserve">Structure of the </w:t>
      </w:r>
      <w:del w:id="641" w:author="Author">
        <w:r w:rsidDel="001F4874">
          <w:delText>DDX</w:delText>
        </w:r>
      </w:del>
      <w:ins w:id="642" w:author="Author">
        <w:r w:rsidR="001F4874">
          <w:t>DMR</w:t>
        </w:r>
      </w:ins>
      <w:r>
        <w:t xml:space="preserve"> </w:t>
      </w:r>
      <w:del w:id="643" w:author="Author">
        <w:r w:rsidDel="00B055F2">
          <w:delText>Response</w:delText>
        </w:r>
      </w:del>
      <w:bookmarkEnd w:id="640"/>
      <w:ins w:id="644" w:author="Author">
        <w:r w:rsidR="00B055F2">
          <w:t>Preface</w:t>
        </w:r>
      </w:ins>
    </w:p>
    <w:p w14:paraId="3950D33B" w14:textId="3438B7D9" w:rsidR="00013083" w:rsidRDefault="00013083" w:rsidP="00420E79">
      <w:pPr>
        <w:pStyle w:val="BodyText"/>
      </w:pPr>
      <w:r>
        <w:t xml:space="preserve">The first part </w:t>
      </w:r>
      <w:ins w:id="645" w:author="Author">
        <w:r w:rsidR="001F2FBF">
          <w:t xml:space="preserve">of the Data Response </w:t>
        </w:r>
      </w:ins>
      <w:r>
        <w:t xml:space="preserve">always contains the </w:t>
      </w:r>
      <w:del w:id="646" w:author="Author">
        <w:r w:rsidDel="001F4874">
          <w:delText>DDX</w:delText>
        </w:r>
      </w:del>
      <w:ins w:id="647" w:author="Author">
        <w:r w:rsidR="001F4874">
          <w:t>DMR</w:t>
        </w:r>
      </w:ins>
      <w:r>
        <w:t xml:space="preserve">. </w:t>
      </w:r>
      <w:ins w:id="648" w:author="Author">
        <w:r w:rsidR="001E4031">
          <w:t>T</w:t>
        </w:r>
        <w:r w:rsidR="001F2FBF">
          <w:t>he Data R</w:t>
        </w:r>
        <w:r w:rsidR="001E4031">
          <w:t>esponse, when DAP is using HTTP as a transport protocol, is the payload for an HTTP response, is separated from the last of the HTTP response’s MIME headers by a single blank line, which MIME defines as a carriage return followed by a new line. The Data Response itself uses this as a separator between the DMR preface and the binary data. The logical organization of the Data Response is shown below</w:t>
        </w:r>
      </w:ins>
      <w:del w:id="649" w:author="Author">
        <w:r w:rsidR="007A557D" w:rsidDel="001E4031">
          <w:delText>The following examples have headers such as Content-Type that are for illustrative purposes only. The actual format is define</w:delText>
        </w:r>
      </w:del>
      <w:ins w:id="650" w:author="Author">
        <w:del w:id="651" w:author="Author">
          <w:r w:rsidR="00C668EB" w:rsidDel="001E4031">
            <w:delText>d</w:delText>
          </w:r>
        </w:del>
      </w:ins>
      <w:del w:id="652" w:author="Author">
        <w:r w:rsidR="007A557D" w:rsidDel="001E4031">
          <w:delText xml:space="preserve"> in Volume </w:delText>
        </w:r>
        <w:r w:rsidR="008A0466" w:rsidDel="001E4031">
          <w:delText xml:space="preserve">2. </w:delText>
        </w:r>
        <w:r w:rsidR="009E4A5E" w:rsidDel="001E4031">
          <w:delText>The boundary is a unique 128 bit value</w:delText>
        </w:r>
        <w:r w:rsidR="00DF05F0" w:rsidDel="001E4031">
          <w:delText xml:space="preserve"> (in the form of a sequence of UTF-8 characters)</w:delText>
        </w:r>
        <w:r w:rsidR="009E4A5E" w:rsidDel="001E4031">
          <w:delText xml:space="preserve"> used to separate the Multipart-MIME parts.</w:delText>
        </w:r>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653"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654">
          <w:tblGrid>
            <w:gridCol w:w="9432"/>
          </w:tblGrid>
        </w:tblGridChange>
      </w:tblGrid>
      <w:tr w:rsidR="00426647" w:rsidRPr="00426647" w:rsidDel="001E4031" w14:paraId="41A3DC50" w14:textId="1AFF9DC9" w:rsidTr="003B726C">
        <w:trPr>
          <w:del w:id="655" w:author="Author"/>
        </w:trPr>
        <w:tc>
          <w:tcPr>
            <w:tcW w:w="9432" w:type="dxa"/>
            <w:tcPrChange w:id="656" w:author="Author">
              <w:tcPr>
                <w:tcW w:w="9576" w:type="dxa"/>
              </w:tcPr>
            </w:tcPrChange>
          </w:tcPr>
          <w:p w14:paraId="6CC44BFB" w14:textId="7EF1BD7F" w:rsidR="00426647" w:rsidRPr="00426647" w:rsidDel="001E4031" w:rsidRDefault="00426647" w:rsidP="00830077">
            <w:pPr>
              <w:rPr>
                <w:del w:id="657" w:author="Author"/>
              </w:rPr>
            </w:pPr>
            <w:del w:id="658" w:author="Author">
              <w:r w:rsidRPr="00426647" w:rsidDel="001E4031">
                <w:delText>--&lt;&lt;boundary&gt;&gt;</w:delText>
              </w:r>
            </w:del>
          </w:p>
        </w:tc>
      </w:tr>
      <w:tr w:rsidR="00426647" w:rsidRPr="00426647" w:rsidDel="001E4031" w14:paraId="47CE0374" w14:textId="63A8CF75" w:rsidTr="003B726C">
        <w:trPr>
          <w:del w:id="659" w:author="Author"/>
        </w:trPr>
        <w:tc>
          <w:tcPr>
            <w:tcW w:w="9432" w:type="dxa"/>
            <w:tcPrChange w:id="660" w:author="Author">
              <w:tcPr>
                <w:tcW w:w="9576" w:type="dxa"/>
              </w:tcPr>
            </w:tcPrChange>
          </w:tcPr>
          <w:p w14:paraId="4647B3EA" w14:textId="5B54EA2E" w:rsidR="00426647" w:rsidRPr="00426647" w:rsidDel="001E4031" w:rsidRDefault="00426647" w:rsidP="00830077">
            <w:pPr>
              <w:rPr>
                <w:del w:id="661" w:author="Author"/>
              </w:rPr>
            </w:pPr>
            <w:del w:id="662" w:author="Author">
              <w:r w:rsidRPr="00426647" w:rsidDel="001E4031">
                <w:delText>Content-Type: text/xml; charset=UTF-8</w:delText>
              </w:r>
            </w:del>
          </w:p>
        </w:tc>
      </w:tr>
      <w:tr w:rsidR="00426647" w:rsidRPr="00426647" w:rsidDel="001E4031" w14:paraId="2A9ED98F" w14:textId="4E6B24D3" w:rsidTr="003B726C">
        <w:trPr>
          <w:del w:id="663" w:author="Author"/>
        </w:trPr>
        <w:tc>
          <w:tcPr>
            <w:tcW w:w="9432" w:type="dxa"/>
            <w:tcPrChange w:id="664" w:author="Author">
              <w:tcPr>
                <w:tcW w:w="9576" w:type="dxa"/>
              </w:tcPr>
            </w:tcPrChange>
          </w:tcPr>
          <w:p w14:paraId="4567651D" w14:textId="5E2BB928" w:rsidR="00426647" w:rsidRPr="00426647" w:rsidDel="001E4031" w:rsidRDefault="00426647" w:rsidP="00830077">
            <w:pPr>
              <w:rPr>
                <w:del w:id="665" w:author="Author"/>
              </w:rPr>
            </w:pPr>
            <w:del w:id="666" w:author="Author">
              <w:r w:rsidRPr="00426647" w:rsidDel="001E4031">
                <w:delText>Content-Transfer-Encoding: binary</w:delText>
              </w:r>
            </w:del>
          </w:p>
        </w:tc>
      </w:tr>
      <w:tr w:rsidR="00426647" w:rsidRPr="00426647" w:rsidDel="001E4031" w14:paraId="310AC393" w14:textId="2B6FBB74" w:rsidTr="003B726C">
        <w:trPr>
          <w:del w:id="667" w:author="Author"/>
        </w:trPr>
        <w:tc>
          <w:tcPr>
            <w:tcW w:w="9432" w:type="dxa"/>
            <w:tcPrChange w:id="668" w:author="Author">
              <w:tcPr>
                <w:tcW w:w="9576" w:type="dxa"/>
              </w:tcPr>
            </w:tcPrChange>
          </w:tcPr>
          <w:p w14:paraId="2B0D1C7D" w14:textId="1628847F" w:rsidR="00426647" w:rsidRPr="00426647" w:rsidDel="001E4031" w:rsidRDefault="00426647" w:rsidP="00830077">
            <w:pPr>
              <w:rPr>
                <w:del w:id="669" w:author="Author"/>
              </w:rPr>
            </w:pPr>
            <w:del w:id="670" w:author="Author">
              <w:r w:rsidRPr="00426647" w:rsidDel="001E4031">
                <w:delText>Content-Description: ddx</w:delText>
              </w:r>
            </w:del>
            <w:ins w:id="671" w:author="Author">
              <w:del w:id="672" w:author="Author">
                <w:r w:rsidR="001F4874" w:rsidDel="001E4031">
                  <w:delText>DMR</w:delText>
                </w:r>
              </w:del>
            </w:ins>
          </w:p>
        </w:tc>
      </w:tr>
      <w:tr w:rsidR="00426647" w:rsidRPr="00426647" w:rsidDel="001E4031" w14:paraId="11395ABD" w14:textId="0F372B2B" w:rsidTr="003B726C">
        <w:trPr>
          <w:del w:id="673" w:author="Author"/>
        </w:trPr>
        <w:tc>
          <w:tcPr>
            <w:tcW w:w="9432" w:type="dxa"/>
            <w:tcPrChange w:id="674" w:author="Author">
              <w:tcPr>
                <w:tcW w:w="9576" w:type="dxa"/>
              </w:tcPr>
            </w:tcPrChange>
          </w:tcPr>
          <w:p w14:paraId="04FDA1EB" w14:textId="78772E46" w:rsidR="00426647" w:rsidRPr="00426647" w:rsidDel="001E4031" w:rsidRDefault="00426647" w:rsidP="00830077">
            <w:pPr>
              <w:rPr>
                <w:del w:id="675" w:author="Author"/>
              </w:rPr>
            </w:pPr>
            <w:del w:id="676" w:author="Author">
              <w:r w:rsidRPr="00426647" w:rsidDel="001E4031">
                <w:delText>Content-Id: &lt;&lt;start-id&gt;&gt;</w:delText>
              </w:r>
            </w:del>
          </w:p>
        </w:tc>
      </w:tr>
      <w:tr w:rsidR="00426647" w:rsidRPr="00426647" w14:paraId="1356E864" w14:textId="77777777" w:rsidTr="003B726C">
        <w:tc>
          <w:tcPr>
            <w:tcW w:w="9432" w:type="dxa"/>
            <w:tcPrChange w:id="677" w:author="Author">
              <w:tcPr>
                <w:tcW w:w="9576" w:type="dxa"/>
              </w:tcPr>
            </w:tcPrChange>
          </w:tcPr>
          <w:p w14:paraId="605AB822" w14:textId="39A493B2" w:rsidR="00426647" w:rsidRPr="00426647" w:rsidRDefault="001E4031" w:rsidP="00830077">
            <w:ins w:id="678" w:author="Author">
              <w:r>
                <w:t>CRNL</w:t>
              </w:r>
            </w:ins>
          </w:p>
        </w:tc>
      </w:tr>
      <w:tr w:rsidR="00426647" w:rsidRPr="00426647" w14:paraId="00A72C4A" w14:textId="77777777" w:rsidTr="003B726C">
        <w:tc>
          <w:tcPr>
            <w:tcW w:w="9432" w:type="dxa"/>
            <w:tcPrChange w:id="679" w:author="Author">
              <w:tcPr>
                <w:tcW w:w="9576" w:type="dxa"/>
              </w:tcPr>
            </w:tcPrChange>
          </w:tcPr>
          <w:p w14:paraId="510533AA" w14:textId="77777777" w:rsidR="00426647" w:rsidRDefault="00426647" w:rsidP="00830077">
            <w:pPr>
              <w:rPr>
                <w:ins w:id="680" w:author="Author"/>
              </w:rPr>
            </w:pPr>
            <w:r w:rsidRPr="00426647">
              <w:t>&lt;&lt;</w:t>
            </w:r>
            <w:del w:id="681" w:author="Author">
              <w:r w:rsidRPr="00426647" w:rsidDel="001F4874">
                <w:delText>DDX</w:delText>
              </w:r>
            </w:del>
            <w:ins w:id="682" w:author="Author">
              <w:r w:rsidR="001F4874">
                <w:t>DMR</w:t>
              </w:r>
            </w:ins>
            <w:r w:rsidRPr="00426647">
              <w:t xml:space="preserve"> here&gt;&gt;</w:t>
            </w:r>
          </w:p>
          <w:p w14:paraId="081DF75C" w14:textId="4F9BE04A" w:rsidR="001E4031" w:rsidRPr="00426647" w:rsidRDefault="001E4031" w:rsidP="00830077">
            <w:ins w:id="683" w:author="Author">
              <w:r>
                <w:t>CRNL</w:t>
              </w:r>
            </w:ins>
          </w:p>
        </w:tc>
      </w:tr>
      <w:tr w:rsidR="00426647" w:rsidRPr="00426647" w14:paraId="3B5C2169" w14:textId="77777777" w:rsidTr="003B726C">
        <w:tc>
          <w:tcPr>
            <w:tcW w:w="9432" w:type="dxa"/>
            <w:tcPrChange w:id="684" w:author="Author">
              <w:tcPr>
                <w:tcW w:w="9576" w:type="dxa"/>
              </w:tcPr>
            </w:tcPrChange>
          </w:tcPr>
          <w:p w14:paraId="285AB846" w14:textId="42E544A7" w:rsidR="00426647" w:rsidRPr="00426647" w:rsidRDefault="00426647" w:rsidP="00830077">
            <w:del w:id="685" w:author="Author">
              <w:r w:rsidRPr="00426647" w:rsidDel="001E4031">
                <w:delText>--&lt;&lt;boundary&gt;&gt;</w:delText>
              </w:r>
            </w:del>
            <w:ins w:id="686" w:author="Author">
              <w:r w:rsidR="001E4031">
                <w:t>&lt;&lt;Binary information&gt;&gt;</w:t>
              </w:r>
            </w:ins>
          </w:p>
        </w:tc>
      </w:tr>
      <w:tr w:rsidR="00426647" w:rsidRPr="00426647" w14:paraId="6E6D5176" w14:textId="77777777" w:rsidTr="003B726C">
        <w:tc>
          <w:tcPr>
            <w:tcW w:w="9432" w:type="dxa"/>
            <w:tcPrChange w:id="687" w:author="Author">
              <w:tcPr>
                <w:tcW w:w="9576" w:type="dxa"/>
              </w:tcPr>
            </w:tcPrChange>
          </w:tcPr>
          <w:p w14:paraId="587A7F2A" w14:textId="77777777" w:rsidR="00426647" w:rsidRPr="00426647" w:rsidRDefault="00426647" w:rsidP="00830077">
            <w:del w:id="688" w:author="Author">
              <w:r w:rsidRPr="00426647" w:rsidDel="001E4031">
                <w:delText>...</w:delText>
              </w:r>
            </w:del>
          </w:p>
        </w:tc>
      </w:tr>
    </w:tbl>
    <w:p w14:paraId="72DB0896" w14:textId="0FA1F42B" w:rsidR="00013083" w:rsidRDefault="00013083" w:rsidP="00B81A23">
      <w:pPr>
        <w:pStyle w:val="Heading3"/>
      </w:pPr>
      <w:bookmarkStart w:id="689" w:name="_Toc333413765"/>
      <w:r>
        <w:t xml:space="preserve">Structure of the </w:t>
      </w:r>
      <w:r w:rsidR="00DF05F0">
        <w:t>B</w:t>
      </w:r>
      <w:r>
        <w:t xml:space="preserve">inary </w:t>
      </w:r>
      <w:r w:rsidR="00DF05F0">
        <w:t>Data P</w:t>
      </w:r>
      <w:r>
        <w:t>art</w:t>
      </w:r>
      <w:bookmarkEnd w:id="689"/>
    </w:p>
    <w:p w14:paraId="7E9C1326" w14:textId="476236E0" w:rsidR="001E4031" w:rsidRDefault="00013083" w:rsidP="00420E79">
      <w:pPr>
        <w:pStyle w:val="BodyText"/>
        <w:rPr>
          <w:ins w:id="690" w:author="Author"/>
        </w:rPr>
      </w:pPr>
      <w:r>
        <w:t xml:space="preserve">The binary </w:t>
      </w:r>
      <w:r w:rsidR="00DF05F0">
        <w:t xml:space="preserve">data </w:t>
      </w:r>
      <w:r>
        <w:t xml:space="preserve">part </w:t>
      </w:r>
      <w:ins w:id="691" w:author="Author">
        <w:r w:rsidR="001E4031">
          <w:t xml:space="preserve">of the Data Response </w:t>
        </w:r>
      </w:ins>
      <w:r>
        <w:t xml:space="preserve">starts with </w:t>
      </w:r>
      <w:ins w:id="692" w:author="Author">
        <w:r w:rsidR="001E4031">
          <w:t xml:space="preserve">a four-byte </w:t>
        </w:r>
        <w:r w:rsidR="001E4031" w:rsidRPr="003B726C">
          <w:rPr>
            <w:i/>
            <w:rPrChange w:id="693" w:author="Author">
              <w:rPr/>
            </w:rPrChange>
          </w:rPr>
          <w:t>byte-order header</w:t>
        </w:r>
        <w:r w:rsidR="001E4031">
          <w:t xml:space="preserve">. This encodes the byte order of the data as sent by the server. The client uses this information to transform the binary data according </w:t>
        </w:r>
        <w:r w:rsidR="006A468F">
          <w:t>so it can use those values in computation (i.e.,</w:t>
        </w:r>
        <w:r w:rsidR="001E4031">
          <w:t xml:space="preserve"> receiver-</w:t>
        </w:r>
        <w:r w:rsidR="006A468F">
          <w:t>makes-</w:t>
        </w:r>
        <w:r w:rsidR="00420E79">
          <w:t>it-</w:t>
        </w:r>
        <w:r w:rsidR="006A468F">
          <w:t>right). Following the byte-order header, the values for each atomic or array variable appear according to their position in the DMR.</w:t>
        </w:r>
      </w:ins>
    </w:p>
    <w:p w14:paraId="0FF2632E" w14:textId="6516E3BC" w:rsidR="006A468F" w:rsidRDefault="006A468F">
      <w:pPr>
        <w:pStyle w:val="Heading3"/>
        <w:rPr>
          <w:ins w:id="694" w:author="Author"/>
        </w:rPr>
        <w:pPrChange w:id="695" w:author="Author">
          <w:pPr>
            <w:pStyle w:val="BodyText"/>
          </w:pPr>
        </w:pPrChange>
      </w:pPr>
      <w:ins w:id="696" w:author="Author">
        <w:r>
          <w:lastRenderedPageBreak/>
          <w:t>How the Chunked Encoding Affects into the Data Response Format</w:t>
        </w:r>
      </w:ins>
    </w:p>
    <w:p w14:paraId="3A2B7EA3" w14:textId="1DE00EFC" w:rsidR="006A468F" w:rsidRPr="003B726C" w:rsidRDefault="006A468F" w:rsidP="00420E79">
      <w:pPr>
        <w:pStyle w:val="BodyText"/>
        <w:rPr>
          <w:ins w:id="697" w:author="Author"/>
        </w:rPr>
      </w:pPr>
      <w:ins w:id="698" w:author="Author">
        <w:r>
          <w:t xml:space="preserve">In a sense, the chunked encoding does not affect the format of the Data Response at all. Conceptually, the entire Data Response is built and then passed through a ‘chunking encoder’ transforming the document into one that is broken up into a series of chunks. That ‘chunked document’ is the sent as the payload of some transport protocol, e.g., HTTP. In practice, that would be a wasteful implementation because </w:t>
        </w:r>
        <w:r w:rsidR="00091105">
          <w:t xml:space="preserve">a server would need to hold the entire response in memory. A better implementation would, for HTTP, write the initial parts of the HTTP response (its response code and </w:t>
        </w:r>
        <w:del w:id="699" w:author="Author">
          <w:r w:rsidR="00091105" w:rsidDel="00420E79">
            <w:delText xml:space="preserve">MIME </w:delText>
          </w:r>
        </w:del>
        <w:r w:rsidR="00091105">
          <w:t xml:space="preserve">headers) and then use a pipeline of filters to perform the encoding operations. The intent of the chunking scheme is to make it possible for servers to build responses in small chunks, and once they know those parts have been built without error, send them to the client. Thus a server should choose the chunk size to be small enough to fit comfortably in memory but large enough to limit the amount of overhead spent by the software that encodes and decodes those chunks. </w:t>
        </w:r>
        <w:commentRangeStart w:id="700"/>
        <w:r w:rsidR="00091105">
          <w:t xml:space="preserve">When an error is detected, the normal flow of building chunks and sending the data along is broken and an error chunk should be sent.  </w:t>
        </w:r>
        <w:commentRangeEnd w:id="700"/>
        <w:r w:rsidR="00091105">
          <w:rPr>
            <w:rStyle w:val="CommentReference"/>
          </w:rPr>
          <w:commentReference w:id="700"/>
        </w:r>
      </w:ins>
    </w:p>
    <w:p w14:paraId="57E551E9" w14:textId="568BFC6A" w:rsidR="009664E1" w:rsidDel="006A468F" w:rsidRDefault="00013083" w:rsidP="00420E79">
      <w:pPr>
        <w:pStyle w:val="BodyText"/>
        <w:rPr>
          <w:del w:id="701" w:author="Author"/>
        </w:rPr>
      </w:pPr>
      <w:del w:id="702" w:author="Author">
        <w:r w:rsidDel="006A468F">
          <w:delText xml:space="preserve">the MIME headers for a Part </w:delText>
        </w:r>
        <w:r w:rsidR="009E4A5E" w:rsidDel="006A468F">
          <w:delText>in a mult</w:delText>
        </w:r>
        <w:r w:rsidR="009664E1" w:rsidDel="006A468F">
          <w:delText>ipart-related document.</w:delText>
        </w:r>
        <w:r w:rsidR="009664E1" w:rsidRPr="009664E1" w:rsidDel="006A468F">
          <w:delText xml:space="preserve"> </w:delText>
        </w:r>
        <w:r w:rsidR="008B3BE6" w:rsidDel="006A468F">
          <w:delText>The e</w:delText>
        </w:r>
        <w:r w:rsidR="009664E1" w:rsidDel="006A468F">
          <w:delText>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delText>
        </w:r>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rsidDel="006A468F" w14:paraId="5200ACFE" w14:textId="0DBCDE16">
        <w:trPr>
          <w:del w:id="703" w:author="Author"/>
        </w:trPr>
        <w:tc>
          <w:tcPr>
            <w:tcW w:w="9576" w:type="dxa"/>
          </w:tcPr>
          <w:p w14:paraId="13843562" w14:textId="535F6545" w:rsidR="009664E1" w:rsidRPr="00426647" w:rsidDel="006A468F" w:rsidRDefault="009664E1" w:rsidP="00830077">
            <w:pPr>
              <w:rPr>
                <w:del w:id="704" w:author="Author"/>
              </w:rPr>
            </w:pPr>
            <w:del w:id="705" w:author="Author">
              <w:r w:rsidRPr="00426647" w:rsidDel="006A468F">
                <w:delText>...</w:delText>
              </w:r>
            </w:del>
          </w:p>
        </w:tc>
      </w:tr>
      <w:tr w:rsidR="009664E1" w:rsidRPr="00426647" w:rsidDel="006A468F" w14:paraId="431F5D91" w14:textId="2DFB1B9C">
        <w:trPr>
          <w:del w:id="706" w:author="Author"/>
        </w:trPr>
        <w:tc>
          <w:tcPr>
            <w:tcW w:w="9576" w:type="dxa"/>
          </w:tcPr>
          <w:p w14:paraId="7EF9758B" w14:textId="21A0B98D" w:rsidR="009664E1" w:rsidRPr="00426647" w:rsidDel="006A468F" w:rsidRDefault="009664E1" w:rsidP="00830077">
            <w:pPr>
              <w:rPr>
                <w:del w:id="707" w:author="Author"/>
              </w:rPr>
            </w:pPr>
            <w:del w:id="708" w:author="Author">
              <w:r w:rsidRPr="00426647" w:rsidDel="006A468F">
                <w:delText>--&lt;&lt;boundary&gt;&gt;</w:delText>
              </w:r>
            </w:del>
          </w:p>
        </w:tc>
      </w:tr>
      <w:tr w:rsidR="009664E1" w:rsidRPr="00426647" w:rsidDel="006A468F" w14:paraId="56226BEF" w14:textId="5270248E">
        <w:trPr>
          <w:del w:id="709" w:author="Author"/>
        </w:trPr>
        <w:tc>
          <w:tcPr>
            <w:tcW w:w="9576" w:type="dxa"/>
          </w:tcPr>
          <w:p w14:paraId="2555581F" w14:textId="75622D48" w:rsidR="009664E1" w:rsidRPr="00426647" w:rsidDel="006A468F" w:rsidRDefault="009664E1" w:rsidP="00830077">
            <w:pPr>
              <w:rPr>
                <w:del w:id="710" w:author="Author"/>
              </w:rPr>
            </w:pPr>
            <w:del w:id="711" w:author="Author">
              <w:r w:rsidRPr="00426647" w:rsidDel="006A468F">
                <w:delText>Content-Type: application/x-dap-little-endian</w:delText>
              </w:r>
            </w:del>
          </w:p>
        </w:tc>
      </w:tr>
      <w:tr w:rsidR="009664E1" w:rsidRPr="00426647" w:rsidDel="006A468F" w14:paraId="183CA095" w14:textId="6C08BA3A">
        <w:trPr>
          <w:del w:id="712" w:author="Author"/>
        </w:trPr>
        <w:tc>
          <w:tcPr>
            <w:tcW w:w="9576" w:type="dxa"/>
          </w:tcPr>
          <w:p w14:paraId="0193A564" w14:textId="3337501A" w:rsidR="009664E1" w:rsidRPr="00426647" w:rsidDel="006A468F" w:rsidRDefault="009664E1" w:rsidP="00830077">
            <w:pPr>
              <w:rPr>
                <w:del w:id="713" w:author="Author"/>
              </w:rPr>
            </w:pPr>
            <w:del w:id="714" w:author="Author">
              <w:r w:rsidRPr="00426647" w:rsidDel="006A468F">
                <w:delText>Content-Transfer-Encoding: binary</w:delText>
              </w:r>
            </w:del>
          </w:p>
        </w:tc>
      </w:tr>
      <w:tr w:rsidR="009664E1" w:rsidRPr="00426647" w:rsidDel="006A468F" w14:paraId="5505B272" w14:textId="32F4F6FD">
        <w:trPr>
          <w:del w:id="715" w:author="Author"/>
        </w:trPr>
        <w:tc>
          <w:tcPr>
            <w:tcW w:w="9576" w:type="dxa"/>
          </w:tcPr>
          <w:p w14:paraId="68E930E5" w14:textId="25DD3989" w:rsidR="009664E1" w:rsidRPr="00426647" w:rsidDel="006A468F" w:rsidRDefault="009664E1" w:rsidP="00830077">
            <w:pPr>
              <w:rPr>
                <w:del w:id="716" w:author="Author"/>
              </w:rPr>
            </w:pPr>
            <w:del w:id="717" w:author="Author">
              <w:r w:rsidRPr="00426647" w:rsidDel="006A468F">
                <w:delText>Content-Description: data</w:delText>
              </w:r>
            </w:del>
          </w:p>
        </w:tc>
      </w:tr>
      <w:tr w:rsidR="009664E1" w:rsidRPr="00426647" w:rsidDel="006A468F" w14:paraId="2A9B010E" w14:textId="6C45EB7F">
        <w:trPr>
          <w:del w:id="718" w:author="Author"/>
        </w:trPr>
        <w:tc>
          <w:tcPr>
            <w:tcW w:w="9576" w:type="dxa"/>
          </w:tcPr>
          <w:p w14:paraId="569B9B20" w14:textId="7AB426EA" w:rsidR="009664E1" w:rsidRPr="00426647" w:rsidDel="006A468F" w:rsidRDefault="009664E1" w:rsidP="00830077">
            <w:pPr>
              <w:rPr>
                <w:del w:id="719" w:author="Author"/>
              </w:rPr>
            </w:pPr>
            <w:del w:id="720" w:author="Author">
              <w:r w:rsidRPr="00426647" w:rsidDel="006A468F">
                <w:delText>Content-Id: &lt;&lt;next-id&gt;&gt;</w:delText>
              </w:r>
            </w:del>
          </w:p>
        </w:tc>
      </w:tr>
      <w:tr w:rsidR="009664E1" w:rsidRPr="00426647" w:rsidDel="006A468F" w14:paraId="45F8D6F0" w14:textId="2AE4624A">
        <w:trPr>
          <w:del w:id="721" w:author="Author"/>
        </w:trPr>
        <w:tc>
          <w:tcPr>
            <w:tcW w:w="9576" w:type="dxa"/>
          </w:tcPr>
          <w:p w14:paraId="1784352E" w14:textId="51685727" w:rsidR="009664E1" w:rsidRPr="00426647" w:rsidDel="006A468F" w:rsidRDefault="009664E1" w:rsidP="00830077">
            <w:pPr>
              <w:rPr>
                <w:del w:id="722" w:author="Author"/>
              </w:rPr>
            </w:pPr>
            <w:del w:id="723" w:author="Author">
              <w:r w:rsidRPr="00426647" w:rsidDel="006A468F">
                <w:delText>Content-Length: &lt;&lt;-1 or the size in bytes of the binary data&gt;&gt;</w:delText>
              </w:r>
            </w:del>
          </w:p>
        </w:tc>
      </w:tr>
      <w:tr w:rsidR="009664E1" w:rsidRPr="00426647" w:rsidDel="006A468F" w14:paraId="0D1F1AD8" w14:textId="648AF664">
        <w:trPr>
          <w:del w:id="724" w:author="Author"/>
        </w:trPr>
        <w:tc>
          <w:tcPr>
            <w:tcW w:w="9576" w:type="dxa"/>
          </w:tcPr>
          <w:p w14:paraId="765A9BFC" w14:textId="169B72AC" w:rsidR="009664E1" w:rsidRPr="00426647" w:rsidDel="006A468F" w:rsidRDefault="009664E1" w:rsidP="00830077">
            <w:pPr>
              <w:rPr>
                <w:del w:id="725" w:author="Author"/>
              </w:rPr>
            </w:pPr>
          </w:p>
        </w:tc>
      </w:tr>
      <w:tr w:rsidR="009664E1" w:rsidRPr="00426647" w:rsidDel="006A468F" w14:paraId="570991AF" w14:textId="2B61E821">
        <w:trPr>
          <w:del w:id="726" w:author="Author"/>
        </w:trPr>
        <w:tc>
          <w:tcPr>
            <w:tcW w:w="9576" w:type="dxa"/>
          </w:tcPr>
          <w:p w14:paraId="7D559387" w14:textId="421B463A" w:rsidR="009664E1" w:rsidRPr="00426647" w:rsidDel="006A468F" w:rsidRDefault="009664E1" w:rsidP="00830077">
            <w:pPr>
              <w:rPr>
                <w:del w:id="727" w:author="Author"/>
              </w:rPr>
            </w:pPr>
            <w:del w:id="728" w:author="Author">
              <w:r w:rsidRPr="00426647" w:rsidDel="006A468F">
                <w:delText>&lt;&lt;serialized data&gt;&gt;</w:delText>
              </w:r>
            </w:del>
          </w:p>
        </w:tc>
      </w:tr>
      <w:tr w:rsidR="009664E1" w:rsidRPr="00426647" w:rsidDel="006A468F" w14:paraId="5E6AC93E" w14:textId="7FBF594E">
        <w:trPr>
          <w:del w:id="729" w:author="Author"/>
        </w:trPr>
        <w:tc>
          <w:tcPr>
            <w:tcW w:w="9576" w:type="dxa"/>
          </w:tcPr>
          <w:p w14:paraId="2526D94B" w14:textId="6612F149" w:rsidR="009664E1" w:rsidRPr="00426647" w:rsidDel="006A468F" w:rsidRDefault="009664E1" w:rsidP="00830077">
            <w:pPr>
              <w:rPr>
                <w:del w:id="730" w:author="Author"/>
              </w:rPr>
            </w:pPr>
            <w:del w:id="731" w:author="Author">
              <w:r w:rsidRPr="00426647" w:rsidDel="006A468F">
                <w:delText>--&lt;&lt;boundary&gt;&gt;</w:delText>
              </w:r>
            </w:del>
          </w:p>
        </w:tc>
      </w:tr>
    </w:tbl>
    <w:p w14:paraId="41B735CD" w14:textId="656933BA" w:rsidR="009664E1" w:rsidDel="006A468F" w:rsidRDefault="009664E1" w:rsidP="00420E79">
      <w:pPr>
        <w:pStyle w:val="BodyText"/>
        <w:rPr>
          <w:del w:id="732" w:author="Author"/>
        </w:rPr>
      </w:pPr>
      <w:del w:id="733" w:author="Author">
        <w:r w:rsidDel="006A468F">
          <w:delText xml:space="preserve">The serialized data is </w:delText>
        </w:r>
        <w:r w:rsidR="00AD7C89" w:rsidDel="006A468F">
          <w:delText xml:space="preserve">actually </w:delText>
        </w:r>
        <w:r w:rsidDel="006A468F">
          <w:delText xml:space="preserve">encoded using two, layered encodings. The first (“top”) encoding serializes all of the response data into a single long sequence of bytes. This encoding is described in </w:delText>
        </w:r>
        <w:r w:rsidR="0095389A" w:rsidDel="006A468F">
          <w:rPr>
            <w:color w:val="FF0000"/>
          </w:rPr>
          <w:delText>Section ?</w:delText>
        </w:r>
        <w:r w:rsidDel="006A468F">
          <w:delText xml:space="preserve">. The second (“bottom”) encoding treats the top level encoding as a sequence of </w:delText>
        </w:r>
        <w:r w:rsidR="00AD7C89" w:rsidDel="006A468F">
          <w:delText xml:space="preserve">un-interpreted </w:delText>
        </w:r>
        <w:r w:rsidDel="006A468F">
          <w:delTex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delText>
        </w:r>
        <w:r w:rsidR="0095389A" w:rsidDel="006A468F">
          <w:rPr>
            <w:color w:val="FF0000"/>
          </w:rPr>
          <w:delText>Section ?</w:delText>
        </w:r>
        <w:r w:rsidDel="006A468F">
          <w:delText>.</w:delText>
        </w:r>
      </w:del>
    </w:p>
    <w:p w14:paraId="2C97D0FE" w14:textId="146A164D" w:rsidR="002C4913" w:rsidRDefault="00013083" w:rsidP="002C4913">
      <w:pPr>
        <w:pStyle w:val="Heading2"/>
      </w:pPr>
      <w:bookmarkStart w:id="734" w:name="_Toc333413766"/>
      <w:r>
        <w:lastRenderedPageBreak/>
        <w:t>The</w:t>
      </w:r>
      <w:ins w:id="735" w:author="Author">
        <w:r w:rsidR="006A468F">
          <w:t xml:space="preserve"> </w:t>
        </w:r>
      </w:ins>
      <w:r w:rsidR="002C4913">
        <w:t>DAP4 Serialized Representation (DSR)</w:t>
      </w:r>
      <w:bookmarkEnd w:id="734"/>
    </w:p>
    <w:p w14:paraId="573959BE" w14:textId="701B33ED" w:rsidR="002C4913" w:rsidRDefault="002C4913" w:rsidP="00420E79">
      <w:pPr>
        <w:pStyle w:val="BodyText"/>
      </w:pPr>
      <w:r>
        <w:t xml:space="preserve">Given a </w:t>
      </w:r>
      <w:del w:id="736" w:author="Author">
        <w:r w:rsidDel="001F4874">
          <w:delText>DDX</w:delText>
        </w:r>
      </w:del>
      <w:ins w:id="737" w:author="Author">
        <w:r w:rsidR="001F4874">
          <w:t>DMR</w:t>
        </w:r>
      </w:ins>
      <w:r>
        <w:t xml:space="preserve"> and the corresponding data, the serialized representation is formally described in this section.</w:t>
      </w:r>
    </w:p>
    <w:p w14:paraId="4E34B413" w14:textId="77777777" w:rsidR="0057390F" w:rsidRDefault="0057390F" w:rsidP="0057390F">
      <w:pPr>
        <w:pStyle w:val="Heading3"/>
      </w:pPr>
      <w:bookmarkStart w:id="738" w:name="_Toc333413767"/>
      <w:r>
        <w:t>A note on dimension ordering</w:t>
      </w:r>
      <w:del w:id="739" w:author="Author">
        <w:r w:rsidDel="006A468F">
          <w:delText>.</w:delText>
        </w:r>
      </w:del>
      <w:bookmarkEnd w:id="738"/>
    </w:p>
    <w:p w14:paraId="56ED25E0" w14:textId="77777777" w:rsidR="002C4913" w:rsidRDefault="002C4913" w:rsidP="00420E79">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14:paraId="51173BF7" w14:textId="77777777">
        <w:tc>
          <w:tcPr>
            <w:tcW w:w="9576" w:type="dxa"/>
          </w:tcPr>
          <w:p w14:paraId="62D2EE92" w14:textId="77777777" w:rsidR="002C4913" w:rsidRPr="008232B5" w:rsidRDefault="002C4913" w:rsidP="00830077">
            <w:r w:rsidRPr="008232B5">
              <w:t>&lt;Int32  name=”i”&gt;</w:t>
            </w:r>
          </w:p>
        </w:tc>
      </w:tr>
      <w:tr w:rsidR="002C4913" w:rsidRPr="008232B5" w14:paraId="3DB4425A" w14:textId="77777777">
        <w:tc>
          <w:tcPr>
            <w:tcW w:w="9576" w:type="dxa"/>
          </w:tcPr>
          <w:p w14:paraId="03646646" w14:textId="77777777" w:rsidR="002C4913" w:rsidRPr="008232B5" w:rsidRDefault="002C4913" w:rsidP="00830077">
            <w:r w:rsidRPr="008232B5">
              <w:t>&lt;Dimension name=”d1”/&gt;</w:t>
            </w:r>
          </w:p>
        </w:tc>
      </w:tr>
      <w:tr w:rsidR="002C4913" w:rsidRPr="008232B5" w14:paraId="228A4001" w14:textId="77777777">
        <w:tc>
          <w:tcPr>
            <w:tcW w:w="9576" w:type="dxa"/>
          </w:tcPr>
          <w:p w14:paraId="47625601" w14:textId="77777777" w:rsidR="002C4913" w:rsidRPr="008232B5" w:rsidRDefault="002C4913" w:rsidP="00830077">
            <w:r>
              <w:t>&lt;</w:t>
            </w:r>
            <w:r w:rsidRPr="008232B5">
              <w:t>Dimension name=”d2”/&gt;</w:t>
            </w:r>
          </w:p>
        </w:tc>
      </w:tr>
      <w:tr w:rsidR="002C4913" w:rsidRPr="008232B5" w14:paraId="47B1B514" w14:textId="77777777">
        <w:tc>
          <w:tcPr>
            <w:tcW w:w="9576" w:type="dxa"/>
          </w:tcPr>
          <w:p w14:paraId="2CC61F76" w14:textId="77777777" w:rsidR="002C4913" w:rsidRPr="008232B5" w:rsidRDefault="002C4913" w:rsidP="00830077">
            <w:r w:rsidRPr="008232B5">
              <w:t>…</w:t>
            </w:r>
          </w:p>
        </w:tc>
      </w:tr>
      <w:tr w:rsidR="002C4913" w:rsidRPr="008232B5" w14:paraId="51CC3402" w14:textId="77777777">
        <w:tc>
          <w:tcPr>
            <w:tcW w:w="9576" w:type="dxa"/>
          </w:tcPr>
          <w:p w14:paraId="077C977C" w14:textId="77777777" w:rsidR="002C4913" w:rsidRPr="008232B5" w:rsidRDefault="002C4913" w:rsidP="00830077">
            <w:r>
              <w:t>&lt;</w:t>
            </w:r>
            <w:r w:rsidRPr="008232B5">
              <w:t>Dimension name=”dn”/&gt;</w:t>
            </w:r>
          </w:p>
        </w:tc>
      </w:tr>
      <w:tr w:rsidR="002C4913" w:rsidRPr="008232B5" w14:paraId="28D35F08" w14:textId="77777777">
        <w:tc>
          <w:tcPr>
            <w:tcW w:w="9576" w:type="dxa"/>
          </w:tcPr>
          <w:p w14:paraId="21F400E7" w14:textId="77777777" w:rsidR="002C4913" w:rsidRPr="008232B5" w:rsidRDefault="002C4913" w:rsidP="00830077">
            <w:r w:rsidRPr="008232B5">
              <w:t>&lt;/Int32&gt;</w:t>
            </w:r>
          </w:p>
        </w:tc>
      </w:tr>
    </w:tbl>
    <w:p w14:paraId="4FF189D3" w14:textId="1E2C5E8D" w:rsidR="002C4913" w:rsidRDefault="002C4913" w:rsidP="00420E79">
      <w:pPr>
        <w:pStyle w:val="BodyText"/>
      </w:pPr>
      <w:r>
        <w:t>The dimensions are considered ordered</w:t>
      </w:r>
      <w:r w:rsidR="00E92494">
        <w:t xml:space="preserve"> </w:t>
      </w:r>
      <w:r>
        <w:t xml:space="preserve">the </w:t>
      </w:r>
      <w:r w:rsidR="00E92494">
        <w:t xml:space="preserve">top-to-bottom lexically. This order is linearized into a corresponding </w:t>
      </w:r>
      <w:r>
        <w:t xml:space="preserve">left-to-right order [d1][d2]…[dn]. The assumption of row-major order means that in enumerating all possible combinations of these dimensions, the </w:t>
      </w:r>
      <w:del w:id="740" w:author="Author">
        <w:r w:rsidDel="00BB3E7C">
          <w:delText>right-most</w:delText>
        </w:r>
      </w:del>
      <w:ins w:id="741" w:author="Author">
        <w:r w:rsidR="00BB3E7C">
          <w:t>rightmost</w:t>
        </w:r>
      </w:ins>
      <w:r>
        <w:t xml:space="preserve"> is considered to vary the fastest. The terms “right(most)” or “left(most”) refer to this ordering of dimensions.</w:t>
      </w:r>
    </w:p>
    <w:p w14:paraId="00414E48" w14:textId="77777777" w:rsidR="002C4913" w:rsidRDefault="002C4913" w:rsidP="002C4913">
      <w:pPr>
        <w:pStyle w:val="Heading3"/>
      </w:pPr>
      <w:bookmarkStart w:id="742" w:name="_Toc333413768"/>
      <w:r>
        <w:t>Order of Serialization</w:t>
      </w:r>
      <w:bookmarkEnd w:id="742"/>
    </w:p>
    <w:p w14:paraId="6464BF79" w14:textId="2C813389" w:rsidR="002C4913" w:rsidRDefault="002C4913" w:rsidP="00420E79">
      <w:pPr>
        <w:pStyle w:val="BodyText"/>
      </w:pPr>
      <w:r>
        <w:t xml:space="preserve">The data appearing in a serialized representation is the concatenation of the variables specified in the tree of Groups within a </w:t>
      </w:r>
      <w:del w:id="743" w:author="Author">
        <w:r w:rsidDel="001F4874">
          <w:delText>DDX</w:delText>
        </w:r>
      </w:del>
      <w:ins w:id="744" w:author="Author">
        <w:r w:rsidR="001F4874">
          <w:t>DMR</w:t>
        </w:r>
      </w:ins>
      <w:r>
        <w:t xml:space="preserve">, where the variables in a group are taken in depth-first, top-to-bottom order. The term “top-to-bottom” refers to the lexical ordering of the variables in an XML document specifying a given </w:t>
      </w:r>
      <w:del w:id="745" w:author="Author">
        <w:r w:rsidDel="001F4874">
          <w:delText>DDX</w:delText>
        </w:r>
      </w:del>
      <w:ins w:id="746" w:author="Author">
        <w:r w:rsidR="001F4874">
          <w:t>DMR</w:t>
        </w:r>
      </w:ins>
      <w:r>
        <w:t>.</w:t>
      </w:r>
    </w:p>
    <w:p w14:paraId="08128251" w14:textId="1BE80498" w:rsidR="002C4913" w:rsidRDefault="002C4913" w:rsidP="00420E79">
      <w:pPr>
        <w:pStyle w:val="BodyText"/>
      </w:pPr>
      <w:r>
        <w:t xml:space="preserve">If a variable is a Structure </w:t>
      </w:r>
      <w:ins w:id="747" w:author="Author">
        <w:del w:id="748" w:author="Author">
          <w:r w:rsidR="00331089" w:rsidDel="00420E79">
            <w:delText xml:space="preserve">or Sequence </w:delText>
          </w:r>
        </w:del>
      </w:ins>
      <w:r>
        <w:t>variable, then its data representation will be the concatenation of th</w:t>
      </w:r>
      <w:r w:rsidR="0057390F">
        <w:t xml:space="preserve">e variables it contains, which </w:t>
      </w:r>
      <w:r>
        <w:t>will appear in top-to-bottom order.</w:t>
      </w:r>
    </w:p>
    <w:p w14:paraId="491E1ADE" w14:textId="77777777" w:rsidR="002C4913" w:rsidRDefault="0057390F" w:rsidP="00420E79">
      <w:pPr>
        <w:pStyle w:val="BodyText"/>
      </w:pPr>
      <w:r>
        <w:t xml:space="preserve">If a variable </w:t>
      </w:r>
      <w:r w:rsidR="002C4913">
        <w:t>has dimensions, then the contents of each dimensioned data item will appear concatenated and taken in row-major order.</w:t>
      </w:r>
    </w:p>
    <w:p w14:paraId="22F98E64" w14:textId="41016A83" w:rsidR="002C4913" w:rsidRDefault="002C4913" w:rsidP="002C4913">
      <w:pPr>
        <w:pStyle w:val="Heading3"/>
      </w:pPr>
      <w:bookmarkStart w:id="749" w:name="_Toc333413769"/>
      <w:r>
        <w:t xml:space="preserve">Variable Representation in the Absence of Variable </w:t>
      </w:r>
      <w:ins w:id="750" w:author="Author">
        <w:r w:rsidR="00420E79">
          <w:t xml:space="preserve">Length </w:t>
        </w:r>
      </w:ins>
      <w:r>
        <w:t>Dimensions</w:t>
      </w:r>
      <w:del w:id="751" w:author="Author">
        <w:r w:rsidDel="00A63EBD">
          <w:delText>.</w:delText>
        </w:r>
      </w:del>
      <w:bookmarkEnd w:id="749"/>
    </w:p>
    <w:p w14:paraId="5AD860B4" w14:textId="35D712C6" w:rsidR="002C4913" w:rsidRDefault="002C4913" w:rsidP="00420E79">
      <w:pPr>
        <w:pStyle w:val="BodyText"/>
      </w:pPr>
      <w:r>
        <w:t xml:space="preserve">Given a dimensioned variable, with no dimension being variable length, it is represented as the </w:t>
      </w:r>
      <w:r w:rsidR="00975D9D">
        <w:t>N</w:t>
      </w:r>
      <w:r>
        <w:t xml:space="preserve"> scalar values </w:t>
      </w:r>
      <w:r w:rsidR="008B3BE6">
        <w:t xml:space="preserve">concatenated </w:t>
      </w:r>
      <w:r>
        <w:t>in row-major order.</w:t>
      </w:r>
    </w:p>
    <w:p w14:paraId="3A02B315" w14:textId="426E2DAC" w:rsidR="002C4913" w:rsidRDefault="002C4913" w:rsidP="00420E79">
      <w:pPr>
        <w:pStyle w:val="BodyText"/>
      </w:pPr>
      <w:r>
        <w:t>If the variable is scalar, then it is represented as a single scalar valu</w:t>
      </w:r>
      <w:r w:rsidR="008B3BE6">
        <w:t>e.</w:t>
      </w:r>
    </w:p>
    <w:p w14:paraId="149CF05E" w14:textId="77777777" w:rsidR="002C4913" w:rsidRDefault="002C4913" w:rsidP="00975D9D">
      <w:pPr>
        <w:pStyle w:val="Heading4"/>
      </w:pPr>
      <w:r>
        <w:t>Numeric Scalar Atomic Types</w:t>
      </w:r>
    </w:p>
    <w:p w14:paraId="63BE016A" w14:textId="6B7F71BF" w:rsidR="002C4913" w:rsidRDefault="002C4913" w:rsidP="00420E79">
      <w:pPr>
        <w:pStyle w:val="BodyText"/>
      </w:pPr>
      <w:r>
        <w:t xml:space="preserve">For the numeric atomic types, scalar instances are represented as follows. In all cases a consistent </w:t>
      </w:r>
      <w:del w:id="752" w:author="Author">
        <w:r w:rsidDel="00331089">
          <w:delText>byte-ordering</w:delText>
        </w:r>
      </w:del>
      <w:ins w:id="753" w:author="Author">
        <w:r w:rsidR="00331089">
          <w:t>byte ordering</w:t>
        </w:r>
      </w:ins>
      <w:r>
        <w:t xml:space="preserve">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14:paraId="3333F8B3" w14:textId="77777777">
        <w:tc>
          <w:tcPr>
            <w:tcW w:w="1350" w:type="dxa"/>
          </w:tcPr>
          <w:p w14:paraId="0B49335A" w14:textId="77777777" w:rsidR="002C4913" w:rsidRDefault="002C4913" w:rsidP="00830077">
            <w:r>
              <w:t>Type Name</w:t>
            </w:r>
          </w:p>
        </w:tc>
        <w:tc>
          <w:tcPr>
            <w:tcW w:w="2880" w:type="dxa"/>
          </w:tcPr>
          <w:p w14:paraId="1243B022" w14:textId="77777777" w:rsidR="002C4913" w:rsidRDefault="002C4913" w:rsidP="004E2D7A">
            <w:r>
              <w:t>Description</w:t>
            </w:r>
          </w:p>
        </w:tc>
        <w:tc>
          <w:tcPr>
            <w:tcW w:w="2268" w:type="dxa"/>
          </w:tcPr>
          <w:p w14:paraId="49C8B0D0" w14:textId="77777777" w:rsidR="002C4913" w:rsidRDefault="002C4913" w:rsidP="004E2D7A">
            <w:r>
              <w:t>Representation</w:t>
            </w:r>
          </w:p>
        </w:tc>
      </w:tr>
      <w:tr w:rsidR="002C4913" w14:paraId="0183FCF9" w14:textId="77777777">
        <w:tc>
          <w:tcPr>
            <w:tcW w:w="1350" w:type="dxa"/>
          </w:tcPr>
          <w:p w14:paraId="6BD8BC66" w14:textId="77777777" w:rsidR="002C4913" w:rsidRDefault="002C4913" w:rsidP="00830077">
            <w:r>
              <w:t>Int8</w:t>
            </w:r>
          </w:p>
        </w:tc>
        <w:tc>
          <w:tcPr>
            <w:tcW w:w="2880" w:type="dxa"/>
          </w:tcPr>
          <w:p w14:paraId="74C078EE" w14:textId="77777777" w:rsidR="002C4913" w:rsidRDefault="002C4913" w:rsidP="00830077">
            <w:r>
              <w:t>Signed 8-bit integer</w:t>
            </w:r>
          </w:p>
        </w:tc>
        <w:tc>
          <w:tcPr>
            <w:tcW w:w="2268" w:type="dxa"/>
          </w:tcPr>
          <w:p w14:paraId="16EC479D" w14:textId="77777777" w:rsidR="002C4913" w:rsidRDefault="002C4913" w:rsidP="004E2D7A">
            <w:r>
              <w:t xml:space="preserve">8 bits </w:t>
            </w:r>
          </w:p>
        </w:tc>
      </w:tr>
      <w:tr w:rsidR="00B22E08" w14:paraId="434C67CB" w14:textId="77777777">
        <w:tc>
          <w:tcPr>
            <w:tcW w:w="1350" w:type="dxa"/>
          </w:tcPr>
          <w:p w14:paraId="3F8C9301" w14:textId="77777777" w:rsidR="00B22E08" w:rsidRDefault="00B22E08" w:rsidP="00830077">
            <w:pPr>
              <w:rPr>
                <w:b/>
                <w:bCs/>
                <w:noProof/>
                <w:snapToGrid w:val="0"/>
              </w:rPr>
            </w:pPr>
            <w:r>
              <w:lastRenderedPageBreak/>
              <w:t>UInt8</w:t>
            </w:r>
          </w:p>
        </w:tc>
        <w:tc>
          <w:tcPr>
            <w:tcW w:w="2880" w:type="dxa"/>
          </w:tcPr>
          <w:p w14:paraId="0EF07033" w14:textId="77777777" w:rsidR="00B22E08" w:rsidRDefault="00B22E08" w:rsidP="00830077">
            <w:pPr>
              <w:rPr>
                <w:b/>
                <w:bCs/>
                <w:noProof/>
                <w:snapToGrid w:val="0"/>
              </w:rPr>
            </w:pPr>
            <w:r>
              <w:t>Unsigned 8-bit integer</w:t>
            </w:r>
          </w:p>
        </w:tc>
        <w:tc>
          <w:tcPr>
            <w:tcW w:w="2268" w:type="dxa"/>
          </w:tcPr>
          <w:p w14:paraId="390D0382" w14:textId="77777777" w:rsidR="00B22E08" w:rsidRDefault="00B22E08" w:rsidP="004E2D7A">
            <w:pPr>
              <w:rPr>
                <w:b/>
                <w:bCs/>
                <w:noProof/>
                <w:snapToGrid w:val="0"/>
              </w:rPr>
            </w:pPr>
            <w:r>
              <w:t>8 bits</w:t>
            </w:r>
          </w:p>
        </w:tc>
      </w:tr>
      <w:tr w:rsidR="00B22E08" w14:paraId="7A036B8B" w14:textId="77777777">
        <w:tc>
          <w:tcPr>
            <w:tcW w:w="1350" w:type="dxa"/>
          </w:tcPr>
          <w:p w14:paraId="6536C138" w14:textId="77777777" w:rsidR="00B22E08" w:rsidRDefault="00B22E08" w:rsidP="00830077">
            <w:pPr>
              <w:rPr>
                <w:b/>
                <w:bCs/>
                <w:noProof/>
                <w:snapToGrid w:val="0"/>
              </w:rPr>
            </w:pPr>
            <w:r>
              <w:t>Byte</w:t>
            </w:r>
          </w:p>
        </w:tc>
        <w:tc>
          <w:tcPr>
            <w:tcW w:w="2880" w:type="dxa"/>
          </w:tcPr>
          <w:p w14:paraId="009F5F75" w14:textId="6A2AEE6C" w:rsidR="00B22E08" w:rsidRDefault="00B562F7" w:rsidP="00830077">
            <w:pPr>
              <w:rPr>
                <w:b/>
                <w:bCs/>
                <w:noProof/>
                <w:snapToGrid w:val="0"/>
              </w:rPr>
            </w:pPr>
            <w:r>
              <w:t>Uns</w:t>
            </w:r>
            <w:r w:rsidR="00B22E08">
              <w:t>igned 8-bit integer</w:t>
            </w:r>
          </w:p>
        </w:tc>
        <w:tc>
          <w:tcPr>
            <w:tcW w:w="2268" w:type="dxa"/>
          </w:tcPr>
          <w:p w14:paraId="7D1DC45F" w14:textId="0C099E06" w:rsidR="00B22E08" w:rsidRDefault="00B22E08" w:rsidP="004E2D7A">
            <w:pPr>
              <w:rPr>
                <w:b/>
                <w:bCs/>
                <w:noProof/>
                <w:snapToGrid w:val="0"/>
              </w:rPr>
            </w:pPr>
            <w:r>
              <w:t xml:space="preserve">Same as </w:t>
            </w:r>
            <w:r w:rsidR="00B562F7">
              <w:t>U</w:t>
            </w:r>
            <w:r>
              <w:t xml:space="preserve">Int8 </w:t>
            </w:r>
          </w:p>
        </w:tc>
      </w:tr>
      <w:tr w:rsidR="00B22E08" w14:paraId="43CD28AF" w14:textId="77777777">
        <w:tc>
          <w:tcPr>
            <w:tcW w:w="1350" w:type="dxa"/>
          </w:tcPr>
          <w:p w14:paraId="5777F2CC" w14:textId="77777777" w:rsidR="00B22E08" w:rsidRDefault="00B22E08" w:rsidP="00830077">
            <w:pPr>
              <w:rPr>
                <w:b/>
                <w:bCs/>
                <w:noProof/>
                <w:snapToGrid w:val="0"/>
              </w:rPr>
            </w:pPr>
            <w:r>
              <w:t>Char</w:t>
            </w:r>
          </w:p>
        </w:tc>
        <w:tc>
          <w:tcPr>
            <w:tcW w:w="2880" w:type="dxa"/>
          </w:tcPr>
          <w:p w14:paraId="2FAA56A0" w14:textId="77777777" w:rsidR="00B22E08" w:rsidRDefault="00B22E08" w:rsidP="00830077">
            <w:pPr>
              <w:rPr>
                <w:b/>
                <w:bCs/>
                <w:noProof/>
                <w:snapToGrid w:val="0"/>
              </w:rPr>
            </w:pPr>
            <w:r>
              <w:t>Unsigned 8-bit integer</w:t>
            </w:r>
          </w:p>
        </w:tc>
        <w:tc>
          <w:tcPr>
            <w:tcW w:w="2268" w:type="dxa"/>
          </w:tcPr>
          <w:p w14:paraId="34C9FBC9" w14:textId="77777777" w:rsidR="00B22E08" w:rsidRDefault="00B22E08" w:rsidP="004E2D7A">
            <w:pPr>
              <w:rPr>
                <w:b/>
                <w:bCs/>
                <w:noProof/>
                <w:snapToGrid w:val="0"/>
              </w:rPr>
            </w:pPr>
            <w:r>
              <w:t xml:space="preserve">Same as UInt8 </w:t>
            </w:r>
          </w:p>
        </w:tc>
      </w:tr>
      <w:tr w:rsidR="002C4913" w14:paraId="372C5590" w14:textId="77777777">
        <w:tc>
          <w:tcPr>
            <w:tcW w:w="1350" w:type="dxa"/>
          </w:tcPr>
          <w:p w14:paraId="5B7C4BA5" w14:textId="77777777" w:rsidR="002C4913" w:rsidRDefault="002C4913" w:rsidP="00830077">
            <w:r>
              <w:t>Int16</w:t>
            </w:r>
          </w:p>
        </w:tc>
        <w:tc>
          <w:tcPr>
            <w:tcW w:w="2880" w:type="dxa"/>
          </w:tcPr>
          <w:p w14:paraId="4A6EEE6E" w14:textId="77777777" w:rsidR="002C4913" w:rsidRDefault="002C4913" w:rsidP="00830077">
            <w:r>
              <w:t>Signed 16-bit integer</w:t>
            </w:r>
          </w:p>
        </w:tc>
        <w:tc>
          <w:tcPr>
            <w:tcW w:w="2268" w:type="dxa"/>
          </w:tcPr>
          <w:p w14:paraId="1CBDC49C" w14:textId="77777777" w:rsidR="002C4913" w:rsidRDefault="002C4913" w:rsidP="004E2D7A">
            <w:r>
              <w:t>16 bits</w:t>
            </w:r>
          </w:p>
        </w:tc>
      </w:tr>
      <w:tr w:rsidR="002C4913" w14:paraId="46B916C5" w14:textId="77777777">
        <w:tc>
          <w:tcPr>
            <w:tcW w:w="1350" w:type="dxa"/>
          </w:tcPr>
          <w:p w14:paraId="3ADB3454" w14:textId="77777777" w:rsidR="002C4913" w:rsidRDefault="002C4913" w:rsidP="00830077">
            <w:r>
              <w:t>UInt16</w:t>
            </w:r>
          </w:p>
        </w:tc>
        <w:tc>
          <w:tcPr>
            <w:tcW w:w="2880" w:type="dxa"/>
          </w:tcPr>
          <w:p w14:paraId="06734B24" w14:textId="77777777" w:rsidR="002C4913" w:rsidRDefault="002C4913" w:rsidP="00830077">
            <w:r>
              <w:t>Unsigned 16-bit integer</w:t>
            </w:r>
          </w:p>
        </w:tc>
        <w:tc>
          <w:tcPr>
            <w:tcW w:w="2268" w:type="dxa"/>
          </w:tcPr>
          <w:p w14:paraId="101668A4" w14:textId="77777777" w:rsidR="002C4913" w:rsidRDefault="002C4913" w:rsidP="004E2D7A">
            <w:r>
              <w:t>16 bits</w:t>
            </w:r>
          </w:p>
        </w:tc>
      </w:tr>
      <w:tr w:rsidR="002C4913" w14:paraId="35EEE223" w14:textId="77777777">
        <w:tc>
          <w:tcPr>
            <w:tcW w:w="1350" w:type="dxa"/>
          </w:tcPr>
          <w:p w14:paraId="45AB7070" w14:textId="77777777" w:rsidR="002C4913" w:rsidRDefault="002C4913" w:rsidP="00830077">
            <w:r>
              <w:t>Int32</w:t>
            </w:r>
          </w:p>
        </w:tc>
        <w:tc>
          <w:tcPr>
            <w:tcW w:w="2880" w:type="dxa"/>
          </w:tcPr>
          <w:p w14:paraId="5D054F9A" w14:textId="77777777" w:rsidR="002C4913" w:rsidRDefault="002C4913" w:rsidP="00830077">
            <w:r>
              <w:t>Signed 32-bit integer</w:t>
            </w:r>
          </w:p>
        </w:tc>
        <w:tc>
          <w:tcPr>
            <w:tcW w:w="2268" w:type="dxa"/>
          </w:tcPr>
          <w:p w14:paraId="2FCBBBC3" w14:textId="77777777" w:rsidR="002C4913" w:rsidRDefault="002C4913" w:rsidP="004E2D7A">
            <w:r>
              <w:t>32-bits</w:t>
            </w:r>
          </w:p>
        </w:tc>
      </w:tr>
      <w:tr w:rsidR="002C4913" w14:paraId="485F817B" w14:textId="77777777">
        <w:tc>
          <w:tcPr>
            <w:tcW w:w="1350" w:type="dxa"/>
          </w:tcPr>
          <w:p w14:paraId="28661855" w14:textId="77777777" w:rsidR="002C4913" w:rsidRDefault="002C4913" w:rsidP="00830077">
            <w:r>
              <w:t>UInt32</w:t>
            </w:r>
          </w:p>
        </w:tc>
        <w:tc>
          <w:tcPr>
            <w:tcW w:w="2880" w:type="dxa"/>
          </w:tcPr>
          <w:p w14:paraId="6FC03085" w14:textId="77777777" w:rsidR="002C4913" w:rsidRDefault="002C4913" w:rsidP="00830077">
            <w:r>
              <w:t>Unsigned 32-bit integer</w:t>
            </w:r>
          </w:p>
        </w:tc>
        <w:tc>
          <w:tcPr>
            <w:tcW w:w="2268" w:type="dxa"/>
          </w:tcPr>
          <w:p w14:paraId="3B124EA2" w14:textId="77777777" w:rsidR="002C4913" w:rsidRDefault="002C4913" w:rsidP="004E2D7A">
            <w:r>
              <w:t>32-bits</w:t>
            </w:r>
          </w:p>
        </w:tc>
      </w:tr>
      <w:tr w:rsidR="002C4913" w14:paraId="201E9157" w14:textId="77777777">
        <w:tc>
          <w:tcPr>
            <w:tcW w:w="1350" w:type="dxa"/>
          </w:tcPr>
          <w:p w14:paraId="12F7235A" w14:textId="77777777" w:rsidR="002C4913" w:rsidRDefault="002C4913" w:rsidP="00830077">
            <w:r>
              <w:t>Int64</w:t>
            </w:r>
          </w:p>
        </w:tc>
        <w:tc>
          <w:tcPr>
            <w:tcW w:w="2880" w:type="dxa"/>
          </w:tcPr>
          <w:p w14:paraId="2E13FB1A" w14:textId="77777777" w:rsidR="002C4913" w:rsidRDefault="002C4913" w:rsidP="00830077">
            <w:r>
              <w:t>Signed 64-bit integer</w:t>
            </w:r>
          </w:p>
        </w:tc>
        <w:tc>
          <w:tcPr>
            <w:tcW w:w="2268" w:type="dxa"/>
          </w:tcPr>
          <w:p w14:paraId="4F94F241" w14:textId="77777777" w:rsidR="002C4913" w:rsidRDefault="002C4913" w:rsidP="004E2D7A">
            <w:r>
              <w:t>64-bits</w:t>
            </w:r>
          </w:p>
        </w:tc>
      </w:tr>
      <w:tr w:rsidR="002C4913" w14:paraId="650404A0" w14:textId="77777777">
        <w:tc>
          <w:tcPr>
            <w:tcW w:w="1350" w:type="dxa"/>
          </w:tcPr>
          <w:p w14:paraId="4FBA7565" w14:textId="77777777" w:rsidR="002C4913" w:rsidRDefault="002C4913" w:rsidP="00830077">
            <w:r>
              <w:t>UInt64</w:t>
            </w:r>
          </w:p>
        </w:tc>
        <w:tc>
          <w:tcPr>
            <w:tcW w:w="2880" w:type="dxa"/>
          </w:tcPr>
          <w:p w14:paraId="3F3685C6" w14:textId="77777777" w:rsidR="002C4913" w:rsidRDefault="002C4913" w:rsidP="00830077">
            <w:r>
              <w:t>Unsigned 64-bit integer</w:t>
            </w:r>
          </w:p>
        </w:tc>
        <w:tc>
          <w:tcPr>
            <w:tcW w:w="2268" w:type="dxa"/>
          </w:tcPr>
          <w:p w14:paraId="29B6CDDB" w14:textId="77777777" w:rsidR="002C4913" w:rsidRDefault="002C4913" w:rsidP="004E2D7A">
            <w:r>
              <w:t>64-bits</w:t>
            </w:r>
          </w:p>
        </w:tc>
      </w:tr>
      <w:tr w:rsidR="002C4913" w14:paraId="18B65B85" w14:textId="77777777">
        <w:tc>
          <w:tcPr>
            <w:tcW w:w="1350" w:type="dxa"/>
          </w:tcPr>
          <w:p w14:paraId="6632658F" w14:textId="77777777" w:rsidR="002C4913" w:rsidRDefault="002C4913" w:rsidP="00830077">
            <w:r>
              <w:t>Float32</w:t>
            </w:r>
          </w:p>
        </w:tc>
        <w:tc>
          <w:tcPr>
            <w:tcW w:w="2880" w:type="dxa"/>
          </w:tcPr>
          <w:p w14:paraId="366F0D52" w14:textId="77777777" w:rsidR="002C4913" w:rsidRDefault="002C4913" w:rsidP="00830077">
            <w:r>
              <w:t>32-bit IEEE floating point</w:t>
            </w:r>
          </w:p>
        </w:tc>
        <w:tc>
          <w:tcPr>
            <w:tcW w:w="2268" w:type="dxa"/>
          </w:tcPr>
          <w:p w14:paraId="5D5ECB9E" w14:textId="77777777" w:rsidR="002C4913" w:rsidRDefault="002C4913" w:rsidP="004E2D7A">
            <w:r>
              <w:t>32-bits</w:t>
            </w:r>
          </w:p>
        </w:tc>
      </w:tr>
      <w:tr w:rsidR="002C4913" w14:paraId="1BF51E4C" w14:textId="77777777">
        <w:tc>
          <w:tcPr>
            <w:tcW w:w="1350" w:type="dxa"/>
          </w:tcPr>
          <w:p w14:paraId="26E1BF1B" w14:textId="77777777" w:rsidR="002C4913" w:rsidRDefault="002C4913" w:rsidP="00830077">
            <w:r>
              <w:t>Float64</w:t>
            </w:r>
          </w:p>
        </w:tc>
        <w:tc>
          <w:tcPr>
            <w:tcW w:w="2880" w:type="dxa"/>
          </w:tcPr>
          <w:p w14:paraId="3D6D34B8" w14:textId="77777777" w:rsidR="002C4913" w:rsidRDefault="002C4913" w:rsidP="00830077">
            <w:r>
              <w:t>64-bit IEEE floating point</w:t>
            </w:r>
          </w:p>
        </w:tc>
        <w:tc>
          <w:tcPr>
            <w:tcW w:w="2268" w:type="dxa"/>
          </w:tcPr>
          <w:p w14:paraId="218C3C61" w14:textId="77777777" w:rsidR="002C4913" w:rsidRDefault="002C4913" w:rsidP="004E2D7A">
            <w:r>
              <w:t>64-bits</w:t>
            </w:r>
          </w:p>
        </w:tc>
      </w:tr>
    </w:tbl>
    <w:p w14:paraId="0808AF7B" w14:textId="67FFF829" w:rsidR="002C4913" w:rsidRDefault="002C4913" w:rsidP="00420E79">
      <w:pPr>
        <w:pStyle w:val="BodyText"/>
      </w:pPr>
      <w:r>
        <w:t xml:space="preserve">In narrative form: all numeric quantities are used as a </w:t>
      </w:r>
      <w:del w:id="754" w:author="Author">
        <w:r w:rsidDel="00A63EBD">
          <w:delText xml:space="preserve"> </w:delText>
        </w:r>
      </w:del>
      <w:r>
        <w:t>raw, unsigned vector of N bytes, where N is 1 for Char, Int8, and UInt8; it is 2 for Int16 and UInt16; it is 4 for Int32, UInt32, and Float32; and it is 8 for Int64, UInt64, and Float64. If the server chooses to byte swap the values, then the following swapping rules are used.</w:t>
      </w:r>
      <w:r w:rsidR="00AD7C89">
        <w:t xml:space="preserve"> Not that a size of 16 </w:t>
      </w:r>
      <w:r w:rsidR="008B3BE6">
        <w:t xml:space="preserve">bytes </w:t>
      </w:r>
      <w:r w:rsidR="00AD7C89">
        <w:t xml:space="preserve">is also included. This is used solely to represent checksums as 128-bit unsigned integers (see </w:t>
      </w:r>
      <w:r w:rsidR="0095389A">
        <w:rPr>
          <w:color w:val="FF0000"/>
        </w:rPr>
        <w:t>Section ?</w:t>
      </w:r>
      <w:r w:rsidR="00AD7C89">
        <w:t>).</w:t>
      </w:r>
    </w:p>
    <w:tbl>
      <w:tblPr>
        <w:tblStyle w:val="TableGrid"/>
        <w:tblW w:w="0" w:type="auto"/>
        <w:tblInd w:w="144" w:type="dxa"/>
        <w:tblLook w:val="04A0" w:firstRow="1" w:lastRow="0" w:firstColumn="1" w:lastColumn="0" w:noHBand="0" w:noVBand="1"/>
      </w:tblPr>
      <w:tblGrid>
        <w:gridCol w:w="1963"/>
        <w:gridCol w:w="2298"/>
        <w:gridCol w:w="2298"/>
      </w:tblGrid>
      <w:tr w:rsidR="00B22E08" w14:paraId="5BA12D4A" w14:textId="77777777" w:rsidTr="00B81A23">
        <w:tc>
          <w:tcPr>
            <w:tcW w:w="0" w:type="auto"/>
          </w:tcPr>
          <w:p w14:paraId="5040BE9A" w14:textId="77777777" w:rsidR="00B22E08" w:rsidRDefault="00B22E08" w:rsidP="00830077">
            <w:r>
              <w:t>Size (in bytes)</w:t>
            </w:r>
          </w:p>
        </w:tc>
        <w:tc>
          <w:tcPr>
            <w:tcW w:w="0" w:type="auto"/>
            <w:gridSpan w:val="2"/>
          </w:tcPr>
          <w:p w14:paraId="5EDCE745" w14:textId="77777777" w:rsidR="00B22E08" w:rsidRDefault="00B22E08" w:rsidP="00830077">
            <w:r>
              <w:t>Byte Swapping Rules</w:t>
            </w:r>
          </w:p>
        </w:tc>
      </w:tr>
      <w:tr w:rsidR="00B22E08" w14:paraId="73D99CB6" w14:textId="77777777" w:rsidTr="00B81A23">
        <w:tc>
          <w:tcPr>
            <w:tcW w:w="0" w:type="auto"/>
          </w:tcPr>
          <w:p w14:paraId="515346F3" w14:textId="77777777" w:rsidR="00B22E08" w:rsidRDefault="00B22E08" w:rsidP="00830077">
            <w:r>
              <w:t>1</w:t>
            </w:r>
          </w:p>
        </w:tc>
        <w:tc>
          <w:tcPr>
            <w:tcW w:w="0" w:type="auto"/>
          </w:tcPr>
          <w:p w14:paraId="02D5B4AB" w14:textId="77777777" w:rsidR="00B22E08" w:rsidRDefault="00B22E08" w:rsidP="00830077">
            <w:r>
              <w:t>Not Applicable.</w:t>
            </w:r>
          </w:p>
        </w:tc>
        <w:tc>
          <w:tcPr>
            <w:tcW w:w="0" w:type="auto"/>
          </w:tcPr>
          <w:p w14:paraId="5B80B62C" w14:textId="77777777" w:rsidR="00B22E08" w:rsidRDefault="00B22E08" w:rsidP="00830077"/>
        </w:tc>
      </w:tr>
      <w:tr w:rsidR="00B22E08" w14:paraId="40FBE393" w14:textId="77777777" w:rsidTr="00B81A23">
        <w:tc>
          <w:tcPr>
            <w:tcW w:w="0" w:type="auto"/>
          </w:tcPr>
          <w:p w14:paraId="7E5DE414" w14:textId="77777777" w:rsidR="00B22E08" w:rsidRDefault="00B22E08" w:rsidP="00830077">
            <w:r>
              <w:t>2</w:t>
            </w:r>
          </w:p>
        </w:tc>
        <w:tc>
          <w:tcPr>
            <w:tcW w:w="0" w:type="auto"/>
          </w:tcPr>
          <w:p w14:paraId="7303DE1B" w14:textId="77777777" w:rsidR="00B22E08" w:rsidRDefault="00B22E08" w:rsidP="00830077">
            <w:r>
              <w:t>Byte 0 -&gt; Byte 1</w:t>
            </w:r>
          </w:p>
          <w:p w14:paraId="766CA1F9" w14:textId="77777777" w:rsidR="00B22E08" w:rsidRDefault="00B22E08" w:rsidP="004E2D7A">
            <w:r>
              <w:t>Byte 1 -&gt;Byte 0</w:t>
            </w:r>
          </w:p>
        </w:tc>
        <w:tc>
          <w:tcPr>
            <w:tcW w:w="0" w:type="auto"/>
          </w:tcPr>
          <w:p w14:paraId="408ECA83" w14:textId="77777777" w:rsidR="00B22E08" w:rsidRDefault="00B22E08" w:rsidP="00830077"/>
        </w:tc>
      </w:tr>
      <w:tr w:rsidR="00B22E08" w14:paraId="4E8C4D87" w14:textId="77777777" w:rsidTr="00B81A23">
        <w:tc>
          <w:tcPr>
            <w:tcW w:w="0" w:type="auto"/>
          </w:tcPr>
          <w:p w14:paraId="1A564C08" w14:textId="77777777" w:rsidR="00B22E08" w:rsidRDefault="00B22E08" w:rsidP="00830077">
            <w:r>
              <w:t>4</w:t>
            </w:r>
          </w:p>
        </w:tc>
        <w:tc>
          <w:tcPr>
            <w:tcW w:w="0" w:type="auto"/>
          </w:tcPr>
          <w:p w14:paraId="7BAF8946" w14:textId="77777777" w:rsidR="00B22E08" w:rsidRDefault="00B22E08" w:rsidP="00830077">
            <w:r>
              <w:t>Byte 0 -&gt; Byte 3</w:t>
            </w:r>
          </w:p>
          <w:p w14:paraId="18322F61" w14:textId="77777777" w:rsidR="00B22E08" w:rsidRDefault="00B22E08" w:rsidP="004E2D7A">
            <w:r>
              <w:t>Byte 1 -&gt;Byte 2</w:t>
            </w:r>
          </w:p>
          <w:p w14:paraId="585053E9" w14:textId="77777777" w:rsidR="00B22E08" w:rsidRDefault="00B22E08" w:rsidP="004E2D7A">
            <w:r>
              <w:t>Byte 2 -&gt; Byte 1</w:t>
            </w:r>
          </w:p>
          <w:p w14:paraId="1CAFE9EA" w14:textId="77777777" w:rsidR="00B22E08" w:rsidRDefault="00B22E08" w:rsidP="008727FE">
            <w:r>
              <w:t>Byte 3 -&gt;Byte 0</w:t>
            </w:r>
          </w:p>
        </w:tc>
        <w:tc>
          <w:tcPr>
            <w:tcW w:w="0" w:type="auto"/>
          </w:tcPr>
          <w:p w14:paraId="23AD6870" w14:textId="77777777" w:rsidR="00B22E08" w:rsidRDefault="00B22E08" w:rsidP="00830077"/>
        </w:tc>
      </w:tr>
      <w:tr w:rsidR="004A3703" w14:paraId="1DB5359E" w14:textId="77777777" w:rsidTr="00B81A23">
        <w:tc>
          <w:tcPr>
            <w:tcW w:w="0" w:type="auto"/>
          </w:tcPr>
          <w:p w14:paraId="778720C3" w14:textId="61E02EA2" w:rsidR="004A3703" w:rsidRDefault="004A3703" w:rsidP="00830077">
            <w:r>
              <w:t>8</w:t>
            </w:r>
          </w:p>
        </w:tc>
        <w:tc>
          <w:tcPr>
            <w:tcW w:w="0" w:type="auto"/>
          </w:tcPr>
          <w:p w14:paraId="1600C830" w14:textId="77777777" w:rsidR="004A3703" w:rsidRDefault="004A3703" w:rsidP="00830077">
            <w:r>
              <w:t>Byte 0 -&gt; Byte 7</w:t>
            </w:r>
          </w:p>
          <w:p w14:paraId="370C89EB" w14:textId="77777777" w:rsidR="004A3703" w:rsidRDefault="004A3703" w:rsidP="004E2D7A">
            <w:r>
              <w:t>Byte 1 -&gt;Byte 6</w:t>
            </w:r>
          </w:p>
          <w:p w14:paraId="7713C3DA" w14:textId="77777777" w:rsidR="004A3703" w:rsidRDefault="004A3703" w:rsidP="004E2D7A">
            <w:r>
              <w:t>Byte 2 -&gt; Byte 5</w:t>
            </w:r>
          </w:p>
          <w:p w14:paraId="3B34E013" w14:textId="1A1F2B0B" w:rsidR="004A3703" w:rsidRDefault="004A3703" w:rsidP="008727FE">
            <w:r>
              <w:t>Byte 3 -&gt;Byte 4</w:t>
            </w:r>
          </w:p>
        </w:tc>
        <w:tc>
          <w:tcPr>
            <w:tcW w:w="0" w:type="auto"/>
          </w:tcPr>
          <w:p w14:paraId="7684F990" w14:textId="77777777" w:rsidR="004A3703" w:rsidRDefault="004A3703" w:rsidP="008727FE">
            <w:r>
              <w:t>Byte 4 -&gt; Byte 3</w:t>
            </w:r>
          </w:p>
          <w:p w14:paraId="66670026" w14:textId="77777777" w:rsidR="004A3703" w:rsidRDefault="004A3703" w:rsidP="00420E79">
            <w:r>
              <w:t>Byte 5 -&gt;Byte 2</w:t>
            </w:r>
          </w:p>
          <w:p w14:paraId="187D8EF1" w14:textId="77777777" w:rsidR="004A3703" w:rsidRDefault="004A3703" w:rsidP="00420E79">
            <w:r>
              <w:t>Byte 6 -&gt; Byte 1</w:t>
            </w:r>
          </w:p>
          <w:p w14:paraId="23E184ED" w14:textId="77777777" w:rsidR="004A3703" w:rsidRDefault="004A3703" w:rsidP="00420E79">
            <w:pPr>
              <w:rPr>
                <w:b/>
                <w:bCs/>
                <w:noProof/>
                <w:snapToGrid w:val="0"/>
              </w:rPr>
            </w:pPr>
            <w:r>
              <w:t>Byte 7 -&gt;Byte 0</w:t>
            </w:r>
          </w:p>
        </w:tc>
      </w:tr>
      <w:tr w:rsidR="004A3703" w14:paraId="2ECE7EA4" w14:textId="77777777" w:rsidTr="00B81A23">
        <w:tc>
          <w:tcPr>
            <w:tcW w:w="0" w:type="auto"/>
          </w:tcPr>
          <w:p w14:paraId="4BD6A6BE" w14:textId="77777777" w:rsidR="004A3703" w:rsidRDefault="004A3703" w:rsidP="00830077">
            <w:r>
              <w:t>16</w:t>
            </w:r>
          </w:p>
        </w:tc>
        <w:tc>
          <w:tcPr>
            <w:tcW w:w="0" w:type="auto"/>
          </w:tcPr>
          <w:p w14:paraId="04C7B7A5" w14:textId="77777777" w:rsidR="004A3703" w:rsidRDefault="004A3703" w:rsidP="00830077">
            <w:r>
              <w:t>Byte 0 -&gt; Byte 15</w:t>
            </w:r>
          </w:p>
          <w:p w14:paraId="7CDCE8A3" w14:textId="77777777" w:rsidR="004A3703" w:rsidRDefault="004A3703" w:rsidP="004E2D7A">
            <w:r>
              <w:t>Byte 1 -&gt;Byte 14</w:t>
            </w:r>
          </w:p>
          <w:p w14:paraId="41D5C228" w14:textId="77777777" w:rsidR="004A3703" w:rsidRDefault="004A3703" w:rsidP="004E2D7A">
            <w:r>
              <w:t>Byte 2 -&gt; Byte 13</w:t>
            </w:r>
          </w:p>
          <w:p w14:paraId="408645A2" w14:textId="77777777" w:rsidR="004A3703" w:rsidRDefault="004A3703" w:rsidP="008727FE">
            <w:r>
              <w:lastRenderedPageBreak/>
              <w:t>Byte 3 -&gt;Byte 12</w:t>
            </w:r>
          </w:p>
          <w:p w14:paraId="7A2A2E2A" w14:textId="77777777" w:rsidR="004A3703" w:rsidRDefault="004A3703" w:rsidP="008727FE">
            <w:r>
              <w:t>Byte 4 -&gt; Byte 11</w:t>
            </w:r>
          </w:p>
          <w:p w14:paraId="3F3A0B0D" w14:textId="77777777" w:rsidR="004A3703" w:rsidRDefault="004A3703" w:rsidP="00420E79">
            <w:r>
              <w:t>Byte 5 -&gt;Byte 10</w:t>
            </w:r>
          </w:p>
          <w:p w14:paraId="30C6CD10" w14:textId="77777777" w:rsidR="004A3703" w:rsidRDefault="004A3703" w:rsidP="00420E79">
            <w:r>
              <w:t>Byte 6 -&gt; Byte 9</w:t>
            </w:r>
          </w:p>
          <w:p w14:paraId="5069337F" w14:textId="34671CA2" w:rsidR="004A3703" w:rsidRDefault="004A3703" w:rsidP="00420E79">
            <w:r>
              <w:t>Byte 7 -&gt;Byte 8</w:t>
            </w:r>
          </w:p>
        </w:tc>
        <w:tc>
          <w:tcPr>
            <w:tcW w:w="0" w:type="auto"/>
          </w:tcPr>
          <w:p w14:paraId="6EE96D2B" w14:textId="77777777" w:rsidR="004A3703" w:rsidRDefault="004A3703" w:rsidP="00420E79">
            <w:r>
              <w:lastRenderedPageBreak/>
              <w:t>Byte 8 -&gt; Byte 7</w:t>
            </w:r>
          </w:p>
          <w:p w14:paraId="0C0E0941" w14:textId="77777777" w:rsidR="004A3703" w:rsidRDefault="004A3703" w:rsidP="00420E79">
            <w:r>
              <w:t>Byte 9 -&gt;Byte 6</w:t>
            </w:r>
          </w:p>
          <w:p w14:paraId="1185B531" w14:textId="77777777" w:rsidR="004A3703" w:rsidRDefault="004A3703" w:rsidP="00420E79">
            <w:r>
              <w:t>Byte 10 -&gt; Byte 5</w:t>
            </w:r>
          </w:p>
          <w:p w14:paraId="5184E394" w14:textId="77777777" w:rsidR="004A3703" w:rsidRDefault="004A3703" w:rsidP="00420E79">
            <w:r>
              <w:lastRenderedPageBreak/>
              <w:t>Byte 11 -&gt;Byte 4</w:t>
            </w:r>
          </w:p>
          <w:p w14:paraId="721B893E" w14:textId="77777777" w:rsidR="004A3703" w:rsidRDefault="004A3703" w:rsidP="00420E79">
            <w:r>
              <w:t>Byte 12 -&gt; Byte 3</w:t>
            </w:r>
          </w:p>
          <w:p w14:paraId="256CFF9E" w14:textId="77777777" w:rsidR="004A3703" w:rsidRDefault="004A3703" w:rsidP="004E2D7A">
            <w:pPr>
              <w:pPrChange w:id="755" w:author="Author">
                <w:pPr/>
              </w:pPrChange>
            </w:pPr>
            <w:r>
              <w:t>Byte 13 -&gt;Byte 2</w:t>
            </w:r>
          </w:p>
          <w:p w14:paraId="6197200C" w14:textId="77777777" w:rsidR="004A3703" w:rsidRDefault="004A3703" w:rsidP="004E2D7A">
            <w:pPr>
              <w:rPr>
                <w:b/>
                <w:bCs/>
                <w:noProof/>
                <w:snapToGrid w:val="0"/>
              </w:rPr>
              <w:pPrChange w:id="756" w:author="Author">
                <w:pPr/>
              </w:pPrChange>
            </w:pPr>
            <w:r>
              <w:t>Byte 14 -&gt; Byte 1</w:t>
            </w:r>
          </w:p>
          <w:p w14:paraId="7DB5496B" w14:textId="77777777" w:rsidR="004A3703" w:rsidRDefault="004A3703" w:rsidP="004E2D7A">
            <w:pPr>
              <w:rPr>
                <w:b/>
                <w:bCs/>
                <w:noProof/>
                <w:snapToGrid w:val="0"/>
              </w:rPr>
              <w:pPrChange w:id="757" w:author="Author">
                <w:pPr/>
              </w:pPrChange>
            </w:pPr>
            <w:r>
              <w:t>Byte 15 -&gt;Byte 0</w:t>
            </w:r>
          </w:p>
        </w:tc>
      </w:tr>
    </w:tbl>
    <w:p w14:paraId="42DD1B4A" w14:textId="77777777" w:rsidR="002C4913" w:rsidRDefault="002C4913" w:rsidP="00420E79">
      <w:pPr>
        <w:pStyle w:val="BodyText"/>
      </w:pPr>
    </w:p>
    <w:p w14:paraId="376CCB30" w14:textId="77777777" w:rsidR="002C4913" w:rsidRDefault="002C4913" w:rsidP="00975D9D">
      <w:pPr>
        <w:pStyle w:val="Heading4"/>
      </w:pPr>
      <w:r>
        <w:t>Variable-Length Scalar Atomic Types</w:t>
      </w:r>
    </w:p>
    <w:p w14:paraId="63BBBA17" w14:textId="77777777" w:rsidR="002C4913" w:rsidRPr="00A82403" w:rsidRDefault="002C4913" w:rsidP="00420E79">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14:paraId="17B14BF6" w14:textId="77777777">
        <w:tc>
          <w:tcPr>
            <w:tcW w:w="1350" w:type="dxa"/>
          </w:tcPr>
          <w:p w14:paraId="33DEF366" w14:textId="77777777" w:rsidR="002C4913" w:rsidRDefault="002C4913" w:rsidP="00830077">
            <w:r>
              <w:t>Type Name</w:t>
            </w:r>
          </w:p>
        </w:tc>
        <w:tc>
          <w:tcPr>
            <w:tcW w:w="3060" w:type="dxa"/>
          </w:tcPr>
          <w:p w14:paraId="0B2C713D" w14:textId="77777777" w:rsidR="002C4913" w:rsidRDefault="002C4913" w:rsidP="004E2D7A">
            <w:r>
              <w:t>Description</w:t>
            </w:r>
          </w:p>
        </w:tc>
        <w:tc>
          <w:tcPr>
            <w:tcW w:w="3600" w:type="dxa"/>
          </w:tcPr>
          <w:p w14:paraId="4300FB30" w14:textId="77777777" w:rsidR="002C4913" w:rsidRDefault="002C4913" w:rsidP="004E2D7A">
            <w:r>
              <w:t>Representation</w:t>
            </w:r>
          </w:p>
        </w:tc>
      </w:tr>
      <w:tr w:rsidR="002C4913" w14:paraId="771DFEBE" w14:textId="77777777">
        <w:tc>
          <w:tcPr>
            <w:tcW w:w="1350" w:type="dxa"/>
          </w:tcPr>
          <w:p w14:paraId="07BBE8F3" w14:textId="77777777" w:rsidR="002C4913" w:rsidRDefault="002C4913" w:rsidP="00830077">
            <w:r>
              <w:t>String</w:t>
            </w:r>
          </w:p>
        </w:tc>
        <w:tc>
          <w:tcPr>
            <w:tcW w:w="3060" w:type="dxa"/>
          </w:tcPr>
          <w:p w14:paraId="4EE457D1" w14:textId="77777777" w:rsidR="002C4913" w:rsidRDefault="002C4913" w:rsidP="00830077">
            <w:r>
              <w:t>Vector of 8-bit bytes representing a UTF-8 String</w:t>
            </w:r>
          </w:p>
        </w:tc>
        <w:tc>
          <w:tcPr>
            <w:tcW w:w="3600" w:type="dxa"/>
          </w:tcPr>
          <w:p w14:paraId="2909C6D7" w14:textId="77777777" w:rsidR="002C4913" w:rsidRDefault="002C4913" w:rsidP="004E2D7A">
            <w:r>
              <w:t>The number of bytes in the string (in UInt64 format) followed by the bytes.</w:t>
            </w:r>
          </w:p>
        </w:tc>
      </w:tr>
      <w:tr w:rsidR="002C4913" w14:paraId="0B8BFF26" w14:textId="77777777">
        <w:tc>
          <w:tcPr>
            <w:tcW w:w="1350" w:type="dxa"/>
          </w:tcPr>
          <w:p w14:paraId="54C2BAA7" w14:textId="77777777" w:rsidR="002C4913" w:rsidRDefault="002C4913" w:rsidP="00830077">
            <w:r>
              <w:t>URL</w:t>
            </w:r>
          </w:p>
        </w:tc>
        <w:tc>
          <w:tcPr>
            <w:tcW w:w="3060" w:type="dxa"/>
          </w:tcPr>
          <w:p w14:paraId="4D7F8DC8" w14:textId="77777777" w:rsidR="002C4913" w:rsidRDefault="002C4913" w:rsidP="00830077">
            <w:r>
              <w:t xml:space="preserve">Vector of 8-bit bytes representing </w:t>
            </w:r>
            <w:del w:id="758" w:author="Author">
              <w:r w:rsidDel="006954BB">
                <w:delText xml:space="preserve"> </w:delText>
              </w:r>
            </w:del>
            <w:r>
              <w:t>a URL</w:t>
            </w:r>
          </w:p>
        </w:tc>
        <w:tc>
          <w:tcPr>
            <w:tcW w:w="3600" w:type="dxa"/>
          </w:tcPr>
          <w:p w14:paraId="316F07D3" w14:textId="77777777" w:rsidR="002C4913" w:rsidRDefault="002C4913" w:rsidP="004E2D7A">
            <w:r>
              <w:t>Same as String</w:t>
            </w:r>
          </w:p>
        </w:tc>
      </w:tr>
      <w:tr w:rsidR="002C4913" w14:paraId="615A0F29" w14:textId="77777777">
        <w:tc>
          <w:tcPr>
            <w:tcW w:w="1350" w:type="dxa"/>
          </w:tcPr>
          <w:p w14:paraId="14C811F3" w14:textId="77777777" w:rsidR="002C4913" w:rsidRDefault="002C4913" w:rsidP="00830077">
            <w:r>
              <w:t>Opaque</w:t>
            </w:r>
          </w:p>
        </w:tc>
        <w:tc>
          <w:tcPr>
            <w:tcW w:w="3060" w:type="dxa"/>
          </w:tcPr>
          <w:p w14:paraId="5A655325" w14:textId="77777777" w:rsidR="002C4913" w:rsidRDefault="002C4913" w:rsidP="00830077">
            <w:r>
              <w:t>Vector of un</w:t>
            </w:r>
            <w:r w:rsidR="009664E1">
              <w:t>-</w:t>
            </w:r>
            <w:r>
              <w:t>interpreted 8-bit bytes</w:t>
            </w:r>
          </w:p>
        </w:tc>
        <w:tc>
          <w:tcPr>
            <w:tcW w:w="3600" w:type="dxa"/>
          </w:tcPr>
          <w:p w14:paraId="7C33914C" w14:textId="77777777" w:rsidR="002C4913" w:rsidRDefault="002C4913" w:rsidP="004E2D7A">
            <w:r>
              <w:t>The number of bytes in the vector (in UInt64 format) followed by the bytes.</w:t>
            </w:r>
          </w:p>
        </w:tc>
      </w:tr>
    </w:tbl>
    <w:p w14:paraId="57049027" w14:textId="77777777" w:rsidR="002C4913" w:rsidRDefault="002C4913" w:rsidP="00420E79">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14:paraId="651B1676" w14:textId="77777777" w:rsidR="009664E1" w:rsidRDefault="009664E1" w:rsidP="00136622">
      <w:pPr>
        <w:pStyle w:val="Heading4"/>
      </w:pPr>
      <w:r>
        <w:t>Structure Variable Representation</w:t>
      </w:r>
    </w:p>
    <w:p w14:paraId="5B399517" w14:textId="72C2503F" w:rsidR="009664E1" w:rsidRDefault="009664E1" w:rsidP="00420E79">
      <w:pPr>
        <w:pStyle w:val="BodyText"/>
      </w:pPr>
      <w:r>
        <w:t xml:space="preserve">A Structure typed variable is represented as the concatenation of the representations of the variables contained in the Structure taken in </w:t>
      </w:r>
      <w:r w:rsidR="004A3703">
        <w:t xml:space="preserve">lexical </w:t>
      </w:r>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r w:rsidR="008B3BE6">
        <w:t xml:space="preserve">represented by the concatenation of the </w:t>
      </w:r>
      <w:r>
        <w:t xml:space="preserve">instances of the </w:t>
      </w:r>
      <w:r w:rsidR="008B3BE6">
        <w:t xml:space="preserve">dimensioned </w:t>
      </w:r>
      <w:r>
        <w:t xml:space="preserve">Structure, where the instances are listed in row-major order. </w:t>
      </w:r>
    </w:p>
    <w:p w14:paraId="4B198698" w14:textId="77777777" w:rsidR="002C4913" w:rsidRDefault="002C4913" w:rsidP="00975D9D">
      <w:pPr>
        <w:pStyle w:val="Heading3"/>
      </w:pPr>
      <w:bookmarkStart w:id="759" w:name="_Toc333413770"/>
      <w:r>
        <w:t xml:space="preserve">Variable Representation in the </w:t>
      </w:r>
      <w:r w:rsidR="009664E1">
        <w:t>Presence</w:t>
      </w:r>
      <w:r>
        <w:t xml:space="preserve"> </w:t>
      </w:r>
      <w:r w:rsidR="009664E1">
        <w:t xml:space="preserve">of Variable-Length </w:t>
      </w:r>
      <w:r>
        <w:t>Dimensions</w:t>
      </w:r>
      <w:del w:id="760" w:author="Author">
        <w:r w:rsidDel="006954BB">
          <w:delText>.</w:delText>
        </w:r>
      </w:del>
      <w:bookmarkEnd w:id="759"/>
    </w:p>
    <w:p w14:paraId="2D4D5CFF" w14:textId="77777777" w:rsidR="002C4913" w:rsidRDefault="002C4913" w:rsidP="00420E79">
      <w:pPr>
        <w:pStyle w:val="BodyText"/>
      </w:pPr>
      <w:r>
        <w:t>Given a dimensioned variable, with at least one dimension being variable length, it is represented as follows.</w:t>
      </w:r>
    </w:p>
    <w:p w14:paraId="0BF56C12" w14:textId="766B4D2C" w:rsidR="002C4913" w:rsidRDefault="008B3BE6" w:rsidP="00420E79">
      <w:pPr>
        <w:pStyle w:val="BodyText"/>
      </w:pPr>
      <w:r>
        <w:t xml:space="preserve">The variable is represented as the concatenation of N “variable length vectors”. N is determined by taking the cross product of the dimensions sizes, left to right, </w:t>
      </w:r>
      <w:r w:rsidR="002C4913">
        <w:t>up to</w:t>
      </w:r>
      <w:r>
        <w:t>, but not including,</w:t>
      </w:r>
      <w:r w:rsidR="002C4913">
        <w:t xml:space="preserve"> the first variable length dimension. For example, an array of the </w:t>
      </w:r>
      <w:r w:rsidR="002C4913" w:rsidRPr="0087410C">
        <w:t>form</w:t>
      </w:r>
      <w:r w:rsidR="002C4913" w:rsidRPr="00B81A23">
        <w:rPr>
          <w:i/>
        </w:rPr>
        <w:t xml:space="preserve"> </w:t>
      </w:r>
      <w:r w:rsidR="0087410C" w:rsidRPr="00B81A23">
        <w:rPr>
          <w:i/>
        </w:rPr>
        <w:t xml:space="preserve">Int32 </w:t>
      </w:r>
      <w:r w:rsidR="002C4913" w:rsidRPr="00B81A23">
        <w:rPr>
          <w:i/>
        </w:rPr>
        <w:t>A[2][3][*]</w:t>
      </w:r>
      <w:r w:rsidR="00975D9D" w:rsidRPr="00B81A23">
        <w:rPr>
          <w:i/>
        </w:rPr>
        <w:t>[7]</w:t>
      </w:r>
      <w:r w:rsidR="004A3703" w:rsidRPr="00B81A23">
        <w:rPr>
          <w:i/>
        </w:rPr>
        <w:t>[8]</w:t>
      </w:r>
      <w:r w:rsidR="00975D9D" w:rsidRPr="00B81A23">
        <w:rPr>
          <w:i/>
        </w:rPr>
        <w:t>[*]</w:t>
      </w:r>
      <w:r w:rsidR="002C4913">
        <w:t xml:space="preserve"> has an e</w:t>
      </w:r>
      <w:r w:rsidR="00975D9D">
        <w:t xml:space="preserve">lement count </w:t>
      </w:r>
      <w:r>
        <w:t xml:space="preserve">(N) </w:t>
      </w:r>
      <w:r w:rsidR="00975D9D">
        <w:t xml:space="preserve">of 2x3 = 6 and all dimensions to the right and including the leftmost varying length dimension </w:t>
      </w:r>
      <w:r w:rsidR="009664E1">
        <w:t>are ignored</w:t>
      </w:r>
      <w:r w:rsidR="004A3703">
        <w:t xml:space="preserve"> in </w:t>
      </w:r>
      <w:r w:rsidR="0087410C">
        <w:t>computing N.</w:t>
      </w:r>
    </w:p>
    <w:p w14:paraId="613FA250" w14:textId="74B6B3C1" w:rsidR="002C4913" w:rsidRDefault="0087410C" w:rsidP="00420E79">
      <w:pPr>
        <w:pStyle w:val="BodyText"/>
      </w:pPr>
      <w:r>
        <w:t>In our</w:t>
      </w:r>
      <w:r w:rsidR="002C4913">
        <w:t xml:space="preserve"> example, there will be 6 </w:t>
      </w:r>
      <w:r w:rsidR="008B3BE6">
        <w:t xml:space="preserve">(2*3) </w:t>
      </w:r>
      <w:r w:rsidR="002C4913">
        <w:t>variable-length vectors concatenated together. Note that the length</w:t>
      </w:r>
      <w:r w:rsidR="009664E1">
        <w:t xml:space="preserve">, L, </w:t>
      </w:r>
      <w:r w:rsidR="002C4913">
        <w:t xml:space="preserve">of each of the variable length vectors may </w:t>
      </w:r>
      <w:r>
        <w:t>be different for each</w:t>
      </w:r>
      <w:r w:rsidR="002C4913">
        <w:t xml:space="preserve"> </w:t>
      </w:r>
      <w:r>
        <w:t xml:space="preserve">vector. </w:t>
      </w:r>
      <w:r w:rsidR="0095389A">
        <w:rPr>
          <w:color w:val="FF0000"/>
        </w:rPr>
        <w:t>Section ?</w:t>
      </w:r>
      <w:r w:rsidR="002C4913">
        <w:t xml:space="preserve"> provides some examples in detail.</w:t>
      </w:r>
    </w:p>
    <w:p w14:paraId="6142C49B" w14:textId="42321BFD" w:rsidR="00AD7C89" w:rsidRDefault="002C4913" w:rsidP="00420E79">
      <w:pPr>
        <w:pStyle w:val="BodyText"/>
      </w:pPr>
      <w:r>
        <w:lastRenderedPageBreak/>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r w:rsidR="004A3703">
        <w:t>56 (7*8)</w:t>
      </w:r>
      <w:r w:rsidR="009664E1">
        <w:t xml:space="preserve"> nested var</w:t>
      </w:r>
      <w:r w:rsidR="0087410C">
        <w:t xml:space="preserve">iable </w:t>
      </w:r>
      <w:r w:rsidR="009664E1">
        <w:t>length vectors.</w:t>
      </w:r>
    </w:p>
    <w:p w14:paraId="597D5D93" w14:textId="77777777" w:rsidR="0087410C" w:rsidRDefault="0087410C" w:rsidP="00420E79">
      <w:pPr>
        <w:pStyle w:val="BodyText"/>
        <w:pPrChange w:id="761" w:author="Author">
          <w:pPr>
            <w:pStyle w:val="BodyText"/>
          </w:pPr>
        </w:pPrChange>
      </w:pPr>
      <w: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p>
    <w:p w14:paraId="397BC67D" w14:textId="77777777" w:rsidR="00AD7C89" w:rsidRDefault="00AD7C89" w:rsidP="00AD7C89">
      <w:pPr>
        <w:pStyle w:val="Heading3"/>
      </w:pPr>
      <w:bookmarkStart w:id="762" w:name="_Toc333413771"/>
      <w:r>
        <w:t>Check</w:t>
      </w:r>
      <w:r w:rsidR="00F93DBD">
        <w:t>s</w:t>
      </w:r>
      <w:r>
        <w:t>ums</w:t>
      </w:r>
      <w:bookmarkEnd w:id="762"/>
    </w:p>
    <w:p w14:paraId="5C7A8D70" w14:textId="4A32BE42" w:rsidR="00AD7C89" w:rsidRDefault="00AD7C89" w:rsidP="00420E79">
      <w:pPr>
        <w:pStyle w:val="BodyText"/>
      </w:pPr>
      <w:r>
        <w:t>Checksums will be computed for the values of all the variables at the top-level of each Group in the response. The checksum value will follow the value of the variable. The checksum algorithm defaults to MD5 (chosen primarily for performance reasons</w:t>
      </w:r>
      <w:ins w:id="763" w:author="Author">
        <w:r w:rsidR="006954BB">
          <w:t>)</w:t>
        </w:r>
      </w:ins>
      <w:r>
        <w:t>.</w:t>
      </w:r>
    </w:p>
    <w:p w14:paraId="6490EE55" w14:textId="77777777" w:rsidR="00AD7C89" w:rsidRDefault="00AD7C89" w:rsidP="00830077">
      <w:r>
        <w:t>Checksum values will be written as 128-bit values using the endian</w:t>
      </w:r>
      <w:r w:rsidR="00AE7337">
        <w:t xml:space="preserve"> representation</w:t>
      </w:r>
      <w:r>
        <w:t xml:space="preserve"> specified for the serialized form.</w:t>
      </w:r>
    </w:p>
    <w:p w14:paraId="27141B42" w14:textId="1768833E" w:rsidR="00013083" w:rsidRDefault="00AD7C89" w:rsidP="00136622">
      <w:pPr>
        <w:pStyle w:val="Heading3"/>
      </w:pPr>
      <w:bookmarkStart w:id="764" w:name="_Toc333413772"/>
      <w:r>
        <w:t>Historical Note</w:t>
      </w:r>
      <w:bookmarkEnd w:id="764"/>
    </w:p>
    <w:p w14:paraId="4966676D" w14:textId="63387F44" w:rsidR="00AD7C89" w:rsidRPr="00AD7C89" w:rsidRDefault="00136622" w:rsidP="00420E79">
      <w:pPr>
        <w:pStyle w:val="BodyText"/>
      </w:pPr>
      <w:r>
        <w:t>T</w:t>
      </w:r>
      <w:r w:rsidR="00AD7C89">
        <w:t xml:space="preserve">he encoding described in </w:t>
      </w:r>
      <w:r w:rsidR="0095389A">
        <w:rPr>
          <w:color w:val="FF0000"/>
        </w:rPr>
        <w:t>Section ?</w:t>
      </w:r>
      <w:r w:rsidR="00AD7C89">
        <w:t xml:space="preserve"> is essentially the same as the serialization form of the DAP2 protocol [cite], but has been extended to support arrays with varying dimensions</w:t>
      </w:r>
      <w:del w:id="765" w:author="Author">
        <w:r w:rsidR="00AD7C89" w:rsidDel="003B726C">
          <w:delText>,  had Sequences removed,</w:delText>
        </w:r>
      </w:del>
      <w:r w:rsidR="00AD7C89">
        <w:t xml:space="preserve"> and stripped of redundant information added by various XDR implementations.</w:t>
      </w:r>
    </w:p>
    <w:p w14:paraId="789AA021" w14:textId="7D97E641" w:rsidR="00A3403F" w:rsidRDefault="00AD7C89" w:rsidP="00420E79">
      <w:pPr>
        <w:pStyle w:val="BodyText"/>
      </w:pPr>
      <w:r>
        <w:t>The DAP4 Serialization rules are</w:t>
      </w:r>
      <w:r w:rsidR="00A3403F">
        <w:t xml:space="preserve"> derived from, but not the same as, </w:t>
      </w:r>
      <w:r w:rsidR="00013083">
        <w:t>XDR</w:t>
      </w:r>
      <w:r>
        <w:t xml:space="preserve"> </w:t>
      </w:r>
      <w:r w:rsidR="00A3403F">
        <w:t>[]</w:t>
      </w:r>
      <w:r w:rsidR="00013083">
        <w:t xml:space="preserve">. </w:t>
      </w:r>
      <w:r w:rsidR="00A3403F">
        <w:t>The differences are as follows.</w:t>
      </w:r>
    </w:p>
    <w:p w14:paraId="5EFE0287" w14:textId="77777777" w:rsidR="00A3403F" w:rsidRDefault="00AD7C89" w:rsidP="00830077">
      <w:pPr>
        <w:pStyle w:val="ListNumber"/>
        <w:numPr>
          <w:ilvl w:val="0"/>
          <w:numId w:val="56"/>
        </w:numPr>
      </w:pPr>
      <w:r>
        <w:t>Values are</w:t>
      </w:r>
      <w:r w:rsidR="00013083">
        <w:t xml:space="preserve"> encoded usin</w:t>
      </w:r>
      <w:r w:rsidR="00A3403F">
        <w:t>g the byte order of the server.</w:t>
      </w:r>
      <w:r>
        <w:t xml:space="preserve"> This is the so-called “receiver makes it right” rule.</w:t>
      </w:r>
    </w:p>
    <w:p w14:paraId="51B3EEA7" w14:textId="77777777" w:rsidR="00A3403F" w:rsidRDefault="00AD7C89" w:rsidP="00830077">
      <w:pPr>
        <w:pStyle w:val="ListNumber"/>
        <w:numPr>
          <w:ilvl w:val="0"/>
          <w:numId w:val="56"/>
        </w:numPr>
      </w:pPr>
      <w:r>
        <w:t>No padding is</w:t>
      </w:r>
      <w:r w:rsidR="00A3403F">
        <w:t xml:space="preserve"> used.</w:t>
      </w:r>
    </w:p>
    <w:p w14:paraId="7ED74EF0" w14:textId="7C519893" w:rsidR="00013083" w:rsidRDefault="00013083" w:rsidP="004E2D7A">
      <w:pPr>
        <w:pStyle w:val="ListNumber"/>
        <w:numPr>
          <w:ilvl w:val="0"/>
          <w:numId w:val="56"/>
        </w:numPr>
      </w:pPr>
      <w:del w:id="766" w:author="Author">
        <w:r w:rsidDel="003B726C">
          <w:delText>Floating point</w:delText>
        </w:r>
      </w:del>
      <w:ins w:id="767" w:author="Author">
        <w:r w:rsidR="003B726C">
          <w:t>Floating</w:t>
        </w:r>
        <w:r w:rsidR="00420E79">
          <w:t xml:space="preserve"> </w:t>
        </w:r>
        <w:del w:id="768" w:author="Author">
          <w:r w:rsidR="003B726C" w:rsidDel="00420E79">
            <w:delText>-</w:delText>
          </w:r>
        </w:del>
        <w:r w:rsidR="003B726C">
          <w:t>point</w:t>
        </w:r>
      </w:ins>
      <w:r>
        <w:t xml:space="preserve"> value</w:t>
      </w:r>
      <w:r w:rsidR="00AD7C89">
        <w:t>s</w:t>
      </w:r>
      <w:r w:rsidR="00A3403F">
        <w:t xml:space="preserve"> always use the</w:t>
      </w:r>
      <w:r>
        <w:t xml:space="preserve"> IEEE 754 standard.</w:t>
      </w:r>
    </w:p>
    <w:p w14:paraId="24FC37F6" w14:textId="47693F61" w:rsidR="00A3403F" w:rsidRDefault="00AD7C89" w:rsidP="004E2D7A">
      <w:pPr>
        <w:pStyle w:val="ListNumber"/>
        <w:numPr>
          <w:ilvl w:val="0"/>
          <w:numId w:val="56"/>
        </w:numPr>
      </w:pPr>
      <w:r>
        <w:t>One and two-byte values are</w:t>
      </w:r>
      <w:r w:rsidR="00A3403F">
        <w:t xml:space="preserve"> not converted to four byte values.</w:t>
      </w:r>
    </w:p>
    <w:p w14:paraId="7AFBAC0F" w14:textId="77777777" w:rsidR="00013083" w:rsidRDefault="00013083" w:rsidP="002C4913">
      <w:pPr>
        <w:pStyle w:val="Heading2"/>
      </w:pPr>
      <w:bookmarkStart w:id="769" w:name="_Toc333413773"/>
      <w:r>
        <w:t>Example responses</w:t>
      </w:r>
      <w:bookmarkEnd w:id="769"/>
    </w:p>
    <w:p w14:paraId="2404B788" w14:textId="1A489F04" w:rsidR="00013083" w:rsidRDefault="00AA0F53" w:rsidP="00420E79">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w:t>
      </w:r>
      <w:ins w:id="770" w:author="Author">
        <w:r w:rsidR="003B726C">
          <w:t xml:space="preserve">is </w:t>
        </w:r>
      </w:ins>
      <w:r w:rsidR="00013083">
        <w:t xml:space="preserve">no mention of 'chunking.' For information on how this BLOB will/could be chunked, see </w:t>
      </w:r>
      <w:r w:rsidR="0095389A">
        <w:rPr>
          <w:color w:val="FF0000"/>
        </w:rPr>
        <w:t>Section ?</w:t>
      </w:r>
      <w:r>
        <w:t xml:space="preserve">. </w:t>
      </w:r>
      <w:r w:rsidR="003523D6">
        <w:t xml:space="preserve"> NB: Some poetic license used in the following and the checksums for single integer values seems silly, but these are really simple examples.</w:t>
      </w:r>
    </w:p>
    <w:p w14:paraId="6401AE73" w14:textId="77777777" w:rsidR="00013083" w:rsidRDefault="00013083" w:rsidP="002C4913">
      <w:pPr>
        <w:pStyle w:val="Heading3"/>
      </w:pPr>
      <w:bookmarkStart w:id="771" w:name="_Toc333413774"/>
      <w:r>
        <w:t>A single scalar</w:t>
      </w:r>
      <w:bookmarkEnd w:id="771"/>
    </w:p>
    <w:p w14:paraId="2F8E6E03" w14:textId="77777777" w:rsidR="00B713AC" w:rsidRPr="00B713AC" w:rsidRDefault="00B713AC" w:rsidP="00420E79">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3836DBD" w14:textId="77777777">
        <w:tc>
          <w:tcPr>
            <w:tcW w:w="9576" w:type="dxa"/>
          </w:tcPr>
          <w:p w14:paraId="061F22B7" w14:textId="77777777" w:rsidR="00B713AC" w:rsidRPr="00B713AC" w:rsidRDefault="00B713AC" w:rsidP="00830077">
            <w:r w:rsidRPr="00B713AC">
              <w:t>...</w:t>
            </w:r>
          </w:p>
        </w:tc>
      </w:tr>
      <w:tr w:rsidR="00B713AC" w:rsidRPr="00B713AC" w14:paraId="290EC323" w14:textId="77777777">
        <w:tc>
          <w:tcPr>
            <w:tcW w:w="9576" w:type="dxa"/>
          </w:tcPr>
          <w:p w14:paraId="1415F2C2" w14:textId="30E4C642" w:rsidR="00B713AC" w:rsidRPr="00B713AC" w:rsidRDefault="00B713AC" w:rsidP="00830077">
            <w:r w:rsidRPr="00B713AC">
              <w:t>Content-Type:</w:t>
            </w:r>
            <w:ins w:id="772" w:author="Author">
              <w:r w:rsidR="003B726C">
                <w:t xml:space="preserve"> </w:t>
              </w:r>
            </w:ins>
            <w:del w:id="773" w:author="Author">
              <w:r w:rsidRPr="00B713AC" w:rsidDel="003B726C">
                <w:delText>multipart</w:delText>
              </w:r>
            </w:del>
            <w:ins w:id="774" w:author="Author">
              <w:r w:rsidR="003B726C">
                <w:t>appliaction</w:t>
              </w:r>
            </w:ins>
            <w:r w:rsidRPr="00B713AC">
              <w:t>/</w:t>
            </w:r>
            <w:del w:id="775" w:author="Author">
              <w:r w:rsidRPr="00B713AC" w:rsidDel="003B726C">
                <w:delText>related</w:delText>
              </w:r>
            </w:del>
            <w:ins w:id="776" w:author="Author">
              <w:r w:rsidR="003B726C">
                <w:t>vnd.opendap.org.dap4.data</w:t>
              </w:r>
            </w:ins>
            <w:del w:id="777" w:author="Author">
              <w:r w:rsidRPr="00B713AC" w:rsidDel="003B726C">
                <w:delText>; type="text/xml"; start="&lt;&lt;start id&gt;&gt;";  boundary="&lt;&lt;boundary&gt;&gt;"</w:delText>
              </w:r>
            </w:del>
          </w:p>
        </w:tc>
      </w:tr>
      <w:tr w:rsidR="00B713AC" w:rsidRPr="00B713AC" w14:paraId="3BB9BB76" w14:textId="77777777">
        <w:tc>
          <w:tcPr>
            <w:tcW w:w="9576" w:type="dxa"/>
          </w:tcPr>
          <w:p w14:paraId="3660D435" w14:textId="77777777" w:rsidR="00B713AC" w:rsidRPr="00B713AC" w:rsidRDefault="00B713AC" w:rsidP="00830077"/>
        </w:tc>
      </w:tr>
      <w:tr w:rsidR="00B713AC" w:rsidRPr="00B713AC" w:rsidDel="003B726C" w14:paraId="07747F5E" w14:textId="526A8F37">
        <w:trPr>
          <w:del w:id="778" w:author="Author"/>
        </w:trPr>
        <w:tc>
          <w:tcPr>
            <w:tcW w:w="9576" w:type="dxa"/>
          </w:tcPr>
          <w:p w14:paraId="5F597F46" w14:textId="539691F7" w:rsidR="00B713AC" w:rsidRPr="00B713AC" w:rsidDel="003B726C" w:rsidRDefault="00B713AC" w:rsidP="00830077">
            <w:pPr>
              <w:rPr>
                <w:del w:id="779" w:author="Author"/>
              </w:rPr>
            </w:pPr>
            <w:del w:id="780" w:author="Author">
              <w:r w:rsidRPr="00B713AC" w:rsidDel="003B726C">
                <w:delText>--&lt;&lt;boundary&gt;&gt;</w:delText>
              </w:r>
            </w:del>
          </w:p>
        </w:tc>
      </w:tr>
      <w:tr w:rsidR="00B713AC" w:rsidRPr="00B713AC" w:rsidDel="003B726C" w14:paraId="0BBC9E9E" w14:textId="25C4C8BB">
        <w:trPr>
          <w:del w:id="781" w:author="Author"/>
        </w:trPr>
        <w:tc>
          <w:tcPr>
            <w:tcW w:w="9576" w:type="dxa"/>
          </w:tcPr>
          <w:p w14:paraId="1B46F1F2" w14:textId="5D050CB1" w:rsidR="00B713AC" w:rsidRPr="00B713AC" w:rsidDel="003B726C" w:rsidRDefault="00B713AC" w:rsidP="00830077">
            <w:pPr>
              <w:rPr>
                <w:del w:id="782" w:author="Author"/>
              </w:rPr>
            </w:pPr>
            <w:del w:id="783" w:author="Author">
              <w:r w:rsidRPr="00B713AC" w:rsidDel="003B726C">
                <w:lastRenderedPageBreak/>
                <w:delText>Content-Type: text/xml; charset=UTF-8</w:delText>
              </w:r>
            </w:del>
          </w:p>
        </w:tc>
      </w:tr>
      <w:tr w:rsidR="00B713AC" w:rsidRPr="00B713AC" w:rsidDel="003B726C" w14:paraId="3977191F" w14:textId="2D4456C6">
        <w:trPr>
          <w:del w:id="784" w:author="Author"/>
        </w:trPr>
        <w:tc>
          <w:tcPr>
            <w:tcW w:w="9576" w:type="dxa"/>
          </w:tcPr>
          <w:p w14:paraId="5E1DD4BC" w14:textId="09556D07" w:rsidR="00B713AC" w:rsidRPr="00B713AC" w:rsidDel="003B726C" w:rsidRDefault="00B713AC" w:rsidP="00830077">
            <w:pPr>
              <w:rPr>
                <w:del w:id="785" w:author="Author"/>
              </w:rPr>
            </w:pPr>
            <w:del w:id="786" w:author="Author">
              <w:r w:rsidRPr="00B713AC" w:rsidDel="003B726C">
                <w:delText>Content-Transfer-Encoding: binary</w:delText>
              </w:r>
            </w:del>
          </w:p>
        </w:tc>
      </w:tr>
      <w:tr w:rsidR="00B713AC" w:rsidRPr="00B713AC" w:rsidDel="003B726C" w14:paraId="3CE7137D" w14:textId="4171F32F">
        <w:trPr>
          <w:del w:id="787" w:author="Author"/>
        </w:trPr>
        <w:tc>
          <w:tcPr>
            <w:tcW w:w="9576" w:type="dxa"/>
          </w:tcPr>
          <w:p w14:paraId="290B9886" w14:textId="6938C1DC" w:rsidR="00B713AC" w:rsidRPr="00B713AC" w:rsidDel="003B726C" w:rsidRDefault="00B713AC" w:rsidP="00830077">
            <w:pPr>
              <w:rPr>
                <w:del w:id="788" w:author="Author"/>
              </w:rPr>
            </w:pPr>
            <w:del w:id="789" w:author="Author">
              <w:r w:rsidRPr="00B713AC" w:rsidDel="003B726C">
                <w:delText>Content-Description: ddx</w:delText>
              </w:r>
            </w:del>
            <w:ins w:id="790" w:author="Author">
              <w:del w:id="791" w:author="Author">
                <w:r w:rsidR="001F4874" w:rsidDel="003B726C">
                  <w:delText>DMR</w:delText>
                </w:r>
              </w:del>
            </w:ins>
          </w:p>
        </w:tc>
      </w:tr>
      <w:tr w:rsidR="00B713AC" w:rsidRPr="00B713AC" w:rsidDel="003B726C" w14:paraId="3B1FEC12" w14:textId="32466288">
        <w:trPr>
          <w:del w:id="792" w:author="Author"/>
        </w:trPr>
        <w:tc>
          <w:tcPr>
            <w:tcW w:w="9576" w:type="dxa"/>
          </w:tcPr>
          <w:p w14:paraId="07E36ED7" w14:textId="4B8B18E2" w:rsidR="00B713AC" w:rsidRPr="00B713AC" w:rsidDel="003B726C" w:rsidRDefault="00B713AC" w:rsidP="00830077">
            <w:pPr>
              <w:rPr>
                <w:del w:id="793" w:author="Author"/>
              </w:rPr>
            </w:pPr>
            <w:del w:id="794" w:author="Author">
              <w:r w:rsidRPr="00B713AC" w:rsidDel="003B726C">
                <w:delText>Content-Id: &lt;&lt;start-id&gt;&gt;</w:delText>
              </w:r>
            </w:del>
          </w:p>
        </w:tc>
      </w:tr>
      <w:tr w:rsidR="00B713AC" w:rsidRPr="00B713AC" w:rsidDel="003B726C" w14:paraId="5114948E" w14:textId="6E5A53AA">
        <w:trPr>
          <w:del w:id="795" w:author="Author"/>
        </w:trPr>
        <w:tc>
          <w:tcPr>
            <w:tcW w:w="9576" w:type="dxa"/>
          </w:tcPr>
          <w:p w14:paraId="52B050B2" w14:textId="513EB95F" w:rsidR="00B713AC" w:rsidRPr="00B713AC" w:rsidDel="003B726C" w:rsidRDefault="00B713AC" w:rsidP="00830077">
            <w:pPr>
              <w:rPr>
                <w:del w:id="796" w:author="Author"/>
              </w:rPr>
            </w:pPr>
          </w:p>
        </w:tc>
      </w:tr>
      <w:tr w:rsidR="00B713AC" w:rsidRPr="00B713AC" w14:paraId="4E343400" w14:textId="77777777">
        <w:tc>
          <w:tcPr>
            <w:tcW w:w="9576" w:type="dxa"/>
          </w:tcPr>
          <w:p w14:paraId="1D93E7E6" w14:textId="77777777" w:rsidR="00B713AC" w:rsidRPr="00B713AC" w:rsidRDefault="00B713AC" w:rsidP="00830077">
            <w:r w:rsidRPr="00B713AC">
              <w:t>&lt;Group name=”foo”&gt;</w:t>
            </w:r>
          </w:p>
        </w:tc>
      </w:tr>
      <w:tr w:rsidR="00B713AC" w:rsidRPr="00B713AC" w14:paraId="16FB356C" w14:textId="77777777">
        <w:tc>
          <w:tcPr>
            <w:tcW w:w="9576" w:type="dxa"/>
          </w:tcPr>
          <w:p w14:paraId="43BBCED9" w14:textId="77777777" w:rsidR="00B713AC" w:rsidRPr="00B713AC" w:rsidRDefault="00B713AC" w:rsidP="00830077">
            <w:r w:rsidRPr="00B713AC">
              <w:t>&lt;Int32 name=”x”/&gt;</w:t>
            </w:r>
          </w:p>
        </w:tc>
      </w:tr>
      <w:tr w:rsidR="00B713AC" w:rsidRPr="00B713AC" w14:paraId="4E0806D4" w14:textId="77777777">
        <w:tc>
          <w:tcPr>
            <w:tcW w:w="9576" w:type="dxa"/>
          </w:tcPr>
          <w:p w14:paraId="3E3D3ADD" w14:textId="77777777" w:rsidR="00B713AC" w:rsidRPr="00B713AC" w:rsidRDefault="00B713AC" w:rsidP="00830077">
            <w:r w:rsidRPr="00B713AC">
              <w:t>&lt;/Group&gt;</w:t>
            </w:r>
          </w:p>
        </w:tc>
      </w:tr>
      <w:tr w:rsidR="00B713AC" w:rsidRPr="00B713AC" w:rsidDel="003B726C" w14:paraId="4363ECCF" w14:textId="4A16AABC">
        <w:trPr>
          <w:del w:id="797" w:author="Author"/>
        </w:trPr>
        <w:tc>
          <w:tcPr>
            <w:tcW w:w="9576" w:type="dxa"/>
          </w:tcPr>
          <w:p w14:paraId="24FAC4FD" w14:textId="6F091279" w:rsidR="00B713AC" w:rsidRPr="00B713AC" w:rsidDel="003B726C" w:rsidRDefault="00B713AC" w:rsidP="00830077">
            <w:pPr>
              <w:rPr>
                <w:del w:id="798" w:author="Author"/>
              </w:rPr>
            </w:pPr>
            <w:del w:id="799" w:author="Author">
              <w:r w:rsidRPr="00B713AC" w:rsidDel="003B726C">
                <w:delText>--&lt;&lt;boundary&gt;&gt;</w:delText>
              </w:r>
            </w:del>
          </w:p>
        </w:tc>
      </w:tr>
      <w:tr w:rsidR="00B713AC" w:rsidRPr="00B713AC" w:rsidDel="003B726C" w14:paraId="41526E96" w14:textId="4F192224">
        <w:trPr>
          <w:del w:id="800" w:author="Author"/>
        </w:trPr>
        <w:tc>
          <w:tcPr>
            <w:tcW w:w="9576" w:type="dxa"/>
          </w:tcPr>
          <w:p w14:paraId="6B80A54D" w14:textId="62A0D506" w:rsidR="00B713AC" w:rsidRPr="00B713AC" w:rsidDel="003B726C" w:rsidRDefault="00B713AC" w:rsidP="00830077">
            <w:pPr>
              <w:rPr>
                <w:del w:id="801" w:author="Author"/>
              </w:rPr>
            </w:pPr>
            <w:del w:id="802" w:author="Author">
              <w:r w:rsidRPr="00B713AC" w:rsidDel="003B726C">
                <w:delText>Content-Type: application/x-dap-little-endian</w:delText>
              </w:r>
            </w:del>
          </w:p>
        </w:tc>
      </w:tr>
      <w:tr w:rsidR="00B713AC" w:rsidRPr="00B713AC" w:rsidDel="003B726C" w14:paraId="6DE7DE71" w14:textId="2FCB5F29">
        <w:trPr>
          <w:del w:id="803" w:author="Author"/>
        </w:trPr>
        <w:tc>
          <w:tcPr>
            <w:tcW w:w="9576" w:type="dxa"/>
          </w:tcPr>
          <w:p w14:paraId="126954D3" w14:textId="123FAC8D" w:rsidR="00B713AC" w:rsidRPr="00B713AC" w:rsidDel="003B726C" w:rsidRDefault="00B713AC" w:rsidP="00830077">
            <w:pPr>
              <w:rPr>
                <w:del w:id="804" w:author="Author"/>
              </w:rPr>
            </w:pPr>
            <w:del w:id="805" w:author="Author">
              <w:r w:rsidRPr="00B713AC" w:rsidDel="003B726C">
                <w:delText>Content-Transfer-Encoding: binary</w:delText>
              </w:r>
            </w:del>
          </w:p>
        </w:tc>
      </w:tr>
      <w:tr w:rsidR="00B713AC" w:rsidRPr="00B713AC" w:rsidDel="003B726C" w14:paraId="0218F3BA" w14:textId="4EADE550">
        <w:trPr>
          <w:del w:id="806" w:author="Author"/>
        </w:trPr>
        <w:tc>
          <w:tcPr>
            <w:tcW w:w="9576" w:type="dxa"/>
          </w:tcPr>
          <w:p w14:paraId="734D934D" w14:textId="280E7BBE" w:rsidR="00B713AC" w:rsidRPr="00B713AC" w:rsidDel="003B726C" w:rsidRDefault="00B713AC" w:rsidP="00830077">
            <w:pPr>
              <w:rPr>
                <w:del w:id="807" w:author="Author"/>
              </w:rPr>
            </w:pPr>
            <w:del w:id="808" w:author="Author">
              <w:r w:rsidRPr="00B713AC" w:rsidDel="003B726C">
                <w:delText>Content-Description: data</w:delText>
              </w:r>
            </w:del>
          </w:p>
        </w:tc>
      </w:tr>
      <w:tr w:rsidR="00B713AC" w:rsidRPr="00B713AC" w:rsidDel="003B726C" w14:paraId="5C68125C" w14:textId="29EB940D">
        <w:trPr>
          <w:del w:id="809" w:author="Author"/>
        </w:trPr>
        <w:tc>
          <w:tcPr>
            <w:tcW w:w="9576" w:type="dxa"/>
          </w:tcPr>
          <w:p w14:paraId="124AD8B3" w14:textId="00431E3C" w:rsidR="00B713AC" w:rsidRPr="00B713AC" w:rsidDel="003B726C" w:rsidRDefault="00B713AC" w:rsidP="00830077">
            <w:pPr>
              <w:rPr>
                <w:del w:id="810" w:author="Author"/>
              </w:rPr>
            </w:pPr>
            <w:del w:id="811" w:author="Author">
              <w:r w:rsidRPr="00B713AC" w:rsidDel="003B726C">
                <w:delText>Content-Id: &lt;&lt;next-id&gt;&gt;</w:delText>
              </w:r>
            </w:del>
          </w:p>
        </w:tc>
      </w:tr>
      <w:tr w:rsidR="00B713AC" w:rsidRPr="00B713AC" w:rsidDel="003B726C" w14:paraId="3BF5B27B" w14:textId="63E345EC">
        <w:trPr>
          <w:del w:id="812" w:author="Author"/>
        </w:trPr>
        <w:tc>
          <w:tcPr>
            <w:tcW w:w="9576" w:type="dxa"/>
          </w:tcPr>
          <w:p w14:paraId="1F954145" w14:textId="4D9B8FAA" w:rsidR="00B713AC" w:rsidRPr="00B713AC" w:rsidDel="003B726C" w:rsidRDefault="00B713AC" w:rsidP="00830077">
            <w:pPr>
              <w:rPr>
                <w:del w:id="813" w:author="Author"/>
              </w:rPr>
            </w:pPr>
            <w:del w:id="814" w:author="Author">
              <w:r w:rsidRPr="00B713AC" w:rsidDel="003B726C">
                <w:delText>Content-Length: &lt;&lt;-1 or the size in bytes of the binary data&gt;&gt;</w:delText>
              </w:r>
            </w:del>
          </w:p>
        </w:tc>
      </w:tr>
      <w:tr w:rsidR="00B713AC" w:rsidRPr="00B713AC" w14:paraId="62441C0C" w14:textId="77777777">
        <w:tc>
          <w:tcPr>
            <w:tcW w:w="9576" w:type="dxa"/>
          </w:tcPr>
          <w:p w14:paraId="5BCCFE49" w14:textId="77777777" w:rsidR="00B713AC" w:rsidRPr="00B713AC" w:rsidRDefault="00B713AC" w:rsidP="00830077"/>
        </w:tc>
      </w:tr>
      <w:tr w:rsidR="00B713AC" w:rsidRPr="00B713AC" w14:paraId="70E5D80D" w14:textId="77777777">
        <w:tc>
          <w:tcPr>
            <w:tcW w:w="9576" w:type="dxa"/>
          </w:tcPr>
          <w:p w14:paraId="69F4D6EB" w14:textId="77777777" w:rsidR="00B713AC" w:rsidRPr="00B713AC" w:rsidRDefault="00B713AC" w:rsidP="00830077">
            <w:r w:rsidRPr="00B713AC">
              <w:t>x</w:t>
            </w:r>
          </w:p>
        </w:tc>
      </w:tr>
      <w:tr w:rsidR="00B713AC" w:rsidRPr="00B713AC" w14:paraId="1FFDEB5F" w14:textId="77777777">
        <w:tc>
          <w:tcPr>
            <w:tcW w:w="9576" w:type="dxa"/>
          </w:tcPr>
          <w:p w14:paraId="3C9E4D07" w14:textId="77777777" w:rsidR="00B713AC" w:rsidRPr="00B713AC" w:rsidRDefault="00B713AC" w:rsidP="00830077">
            <w:r w:rsidRPr="00B713AC">
              <w:t>&lt;&lt;checksum&gt;&gt;</w:t>
            </w:r>
          </w:p>
        </w:tc>
      </w:tr>
      <w:tr w:rsidR="00B713AC" w:rsidRPr="00B713AC" w:rsidDel="003B726C" w14:paraId="62347953" w14:textId="571336FC">
        <w:trPr>
          <w:del w:id="815" w:author="Author"/>
        </w:trPr>
        <w:tc>
          <w:tcPr>
            <w:tcW w:w="9576" w:type="dxa"/>
          </w:tcPr>
          <w:p w14:paraId="6B3B6F94" w14:textId="20FE4E6C" w:rsidR="00B713AC" w:rsidRPr="00B713AC" w:rsidDel="003B726C" w:rsidRDefault="00B713AC" w:rsidP="00420E79">
            <w:pPr>
              <w:pStyle w:val="BodyText"/>
              <w:rPr>
                <w:del w:id="816" w:author="Author"/>
              </w:rPr>
              <w:pPrChange w:id="817" w:author="Author">
                <w:pPr>
                  <w:tabs>
                    <w:tab w:val="center" w:pos="4320"/>
                    <w:tab w:val="right" w:pos="8640"/>
                  </w:tabs>
                </w:pPr>
              </w:pPrChange>
            </w:pPr>
          </w:p>
        </w:tc>
      </w:tr>
      <w:tr w:rsidR="00B713AC" w:rsidRPr="00B713AC" w:rsidDel="003B726C" w14:paraId="5541969D" w14:textId="0802527F">
        <w:trPr>
          <w:del w:id="818" w:author="Author"/>
        </w:trPr>
        <w:tc>
          <w:tcPr>
            <w:tcW w:w="9576" w:type="dxa"/>
          </w:tcPr>
          <w:p w14:paraId="121F4909" w14:textId="5A40EE49" w:rsidR="00B713AC" w:rsidRPr="00B713AC" w:rsidDel="003B726C" w:rsidRDefault="00B713AC" w:rsidP="00420E79">
            <w:pPr>
              <w:pStyle w:val="BodyText"/>
              <w:rPr>
                <w:del w:id="819" w:author="Author"/>
                <w:b/>
                <w:bCs/>
                <w:noProof/>
                <w:snapToGrid w:val="0"/>
              </w:rPr>
              <w:pPrChange w:id="820" w:author="Author">
                <w:pPr>
                  <w:numPr>
                    <w:ilvl w:val="2"/>
                    <w:numId w:val="22"/>
                  </w:numPr>
                  <w:spacing w:before="120"/>
                  <w:ind w:hanging="360"/>
                  <w:outlineLvl w:val="1"/>
                </w:pPr>
              </w:pPrChange>
            </w:pPr>
            <w:del w:id="821" w:author="Author">
              <w:r w:rsidRPr="00B713AC" w:rsidDel="003B726C">
                <w:delText>--&lt;&lt;boundary&gt;&gt;</w:delText>
              </w:r>
            </w:del>
          </w:p>
        </w:tc>
      </w:tr>
    </w:tbl>
    <w:p w14:paraId="503BF5A7" w14:textId="77777777" w:rsidR="00B713AC" w:rsidRDefault="00B713AC" w:rsidP="00420E79">
      <w:pPr>
        <w:pStyle w:val="BodyText"/>
      </w:pPr>
    </w:p>
    <w:p w14:paraId="274BE1BC" w14:textId="77777777" w:rsidR="00013083" w:rsidRDefault="00013083" w:rsidP="002C4913">
      <w:pPr>
        <w:pStyle w:val="Heading3"/>
      </w:pPr>
      <w:bookmarkStart w:id="822" w:name="_Toc333413775"/>
      <w:r>
        <w:t>A single array</w:t>
      </w:r>
      <w:bookmarkEnd w:id="822"/>
    </w:p>
    <w:p w14:paraId="251FA983" w14:textId="77777777" w:rsidR="00013083" w:rsidRDefault="00013083" w:rsidP="00420E79">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Change w:id="823">
          <w:tblGrid>
            <w:gridCol w:w="9576"/>
          </w:tblGrid>
        </w:tblGridChange>
      </w:tblGrid>
      <w:tr w:rsidR="00B713AC" w:rsidRPr="00B713AC" w14:paraId="62E123BF" w14:textId="77777777">
        <w:tc>
          <w:tcPr>
            <w:tcW w:w="9576" w:type="dxa"/>
          </w:tcPr>
          <w:p w14:paraId="4AB6D39E" w14:textId="77777777" w:rsidR="00B713AC" w:rsidRPr="00B713AC" w:rsidRDefault="00B713AC" w:rsidP="00830077">
            <w:r w:rsidRPr="00B713AC">
              <w:t>&lt;Group name=”foo”&gt;</w:t>
            </w:r>
          </w:p>
        </w:tc>
      </w:tr>
      <w:tr w:rsidR="00B713AC" w:rsidRPr="00B713AC" w14:paraId="19C5FB14" w14:textId="77777777">
        <w:tc>
          <w:tcPr>
            <w:tcW w:w="9576" w:type="dxa"/>
          </w:tcPr>
          <w:p w14:paraId="72253DEF" w14:textId="77777777" w:rsidR="00B713AC" w:rsidRPr="00B713AC" w:rsidRDefault="00B713AC" w:rsidP="00830077">
            <w:r w:rsidRPr="00B713AC">
              <w:t>&lt;Int32 name=”x”?</w:t>
            </w:r>
          </w:p>
        </w:tc>
      </w:tr>
      <w:tr w:rsidR="00B713AC" w:rsidRPr="00B713AC" w14:paraId="71F2B1B5" w14:textId="77777777">
        <w:tc>
          <w:tcPr>
            <w:tcW w:w="9576" w:type="dxa"/>
          </w:tcPr>
          <w:p w14:paraId="5B3DEE7A" w14:textId="77777777" w:rsidR="00B713AC" w:rsidRPr="00B713AC" w:rsidRDefault="00B713AC" w:rsidP="00830077">
            <w:r w:rsidRPr="00B713AC">
              <w:t>&lt;Dimension size=”2”/&gt;</w:t>
            </w:r>
          </w:p>
        </w:tc>
      </w:tr>
      <w:tr w:rsidR="00B713AC" w:rsidRPr="00B713AC" w14:paraId="1F0656DC" w14:textId="77777777">
        <w:tc>
          <w:tcPr>
            <w:tcW w:w="9576" w:type="dxa"/>
          </w:tcPr>
          <w:p w14:paraId="06986278" w14:textId="77777777" w:rsidR="00B713AC" w:rsidRPr="00B713AC" w:rsidRDefault="00B713AC" w:rsidP="00830077">
            <w:r w:rsidRPr="00B713AC">
              <w:t>&lt;Dimension size=”4”/&gt;</w:t>
            </w:r>
          </w:p>
        </w:tc>
      </w:tr>
      <w:tr w:rsidR="00B713AC" w:rsidRPr="00B713AC" w14:paraId="76C051E3" w14:textId="77777777">
        <w:tc>
          <w:tcPr>
            <w:tcW w:w="9576" w:type="dxa"/>
          </w:tcPr>
          <w:p w14:paraId="513EF16A" w14:textId="77777777" w:rsidR="00B713AC" w:rsidRPr="00B713AC" w:rsidRDefault="00B713AC" w:rsidP="00830077">
            <w:r w:rsidRPr="00B713AC">
              <w:t>&lt;/Int32&gt;</w:t>
            </w:r>
          </w:p>
        </w:tc>
      </w:tr>
      <w:tr w:rsidR="00B713AC" w:rsidRPr="00B713AC" w14:paraId="1AB7004A" w14:textId="77777777">
        <w:tc>
          <w:tcPr>
            <w:tcW w:w="9576" w:type="dxa"/>
          </w:tcPr>
          <w:p w14:paraId="4B125E43" w14:textId="77777777" w:rsidR="00B713AC" w:rsidRPr="00B713AC" w:rsidRDefault="00B713AC" w:rsidP="00830077">
            <w:r w:rsidRPr="00B713AC">
              <w:t>&lt;/Group&gt;</w:t>
            </w:r>
          </w:p>
        </w:tc>
      </w:tr>
      <w:tr w:rsidR="00B713AC" w:rsidRPr="00B713AC" w14:paraId="1412E76D" w14:textId="77777777" w:rsidTr="003B726C">
        <w:tblPrEx>
          <w:tblW w:w="0" w:type="auto"/>
          <w:tblBorders>
            <w:insideH w:val="none" w:sz="0" w:space="0" w:color="auto"/>
            <w:insideV w:val="none" w:sz="0" w:space="0" w:color="auto"/>
          </w:tblBorders>
          <w:tblPrExChange w:id="824" w:author="Author">
            <w:tblPrEx>
              <w:tblW w:w="0" w:type="auto"/>
              <w:tblBorders>
                <w:insideH w:val="none" w:sz="0" w:space="0" w:color="auto"/>
                <w:insideV w:val="none" w:sz="0" w:space="0" w:color="auto"/>
              </w:tblBorders>
            </w:tblPrEx>
          </w:tblPrExChange>
        </w:tblPrEx>
        <w:trPr>
          <w:trHeight w:val="84"/>
        </w:trPr>
        <w:tc>
          <w:tcPr>
            <w:tcW w:w="9576" w:type="dxa"/>
            <w:tcPrChange w:id="825" w:author="Author">
              <w:tcPr>
                <w:tcW w:w="9576" w:type="dxa"/>
              </w:tcPr>
            </w:tcPrChange>
          </w:tcPr>
          <w:p w14:paraId="7992E973" w14:textId="77777777" w:rsidR="00B713AC" w:rsidRPr="00B713AC" w:rsidRDefault="00B713AC" w:rsidP="00830077"/>
        </w:tc>
      </w:tr>
      <w:tr w:rsidR="00B713AC" w:rsidRPr="00B713AC" w:rsidDel="003B726C" w14:paraId="56AFF36A" w14:textId="58511AA6">
        <w:trPr>
          <w:del w:id="826" w:author="Author"/>
        </w:trPr>
        <w:tc>
          <w:tcPr>
            <w:tcW w:w="9576" w:type="dxa"/>
          </w:tcPr>
          <w:p w14:paraId="344503CF" w14:textId="5C237BCC" w:rsidR="00B713AC" w:rsidRPr="00B713AC" w:rsidDel="003B726C" w:rsidRDefault="00B713AC" w:rsidP="00830077">
            <w:pPr>
              <w:rPr>
                <w:del w:id="827" w:author="Author"/>
              </w:rPr>
            </w:pPr>
            <w:del w:id="828" w:author="Author">
              <w:r w:rsidRPr="00B713AC" w:rsidDel="003B726C">
                <w:delText>...</w:delText>
              </w:r>
            </w:del>
          </w:p>
        </w:tc>
      </w:tr>
      <w:tr w:rsidR="00B713AC" w:rsidRPr="00B713AC" w:rsidDel="003B726C" w14:paraId="7E77A28C" w14:textId="2F9B751B">
        <w:trPr>
          <w:del w:id="829" w:author="Author"/>
        </w:trPr>
        <w:tc>
          <w:tcPr>
            <w:tcW w:w="9576" w:type="dxa"/>
          </w:tcPr>
          <w:p w14:paraId="371A13D5" w14:textId="3A782E78" w:rsidR="00B713AC" w:rsidRPr="00B713AC" w:rsidDel="003B726C" w:rsidRDefault="00B713AC" w:rsidP="00830077">
            <w:pPr>
              <w:rPr>
                <w:del w:id="830" w:author="Author"/>
              </w:rPr>
            </w:pPr>
            <w:del w:id="831" w:author="Author">
              <w:r w:rsidRPr="00B713AC" w:rsidDel="003B726C">
                <w:delText>Content-Length: &lt;&lt;-1 or the size in bytes of the binary data&gt;&gt;</w:delText>
              </w:r>
            </w:del>
          </w:p>
        </w:tc>
      </w:tr>
      <w:tr w:rsidR="00B713AC" w:rsidRPr="00B713AC" w14:paraId="003CC107" w14:textId="77777777">
        <w:tc>
          <w:tcPr>
            <w:tcW w:w="9576" w:type="dxa"/>
          </w:tcPr>
          <w:p w14:paraId="4EA3E2B3" w14:textId="77777777" w:rsidR="00B713AC" w:rsidRPr="00B713AC" w:rsidRDefault="00B713AC" w:rsidP="00830077"/>
        </w:tc>
      </w:tr>
      <w:tr w:rsidR="00B713AC" w:rsidRPr="00B713AC" w14:paraId="008C53B6" w14:textId="77777777">
        <w:tc>
          <w:tcPr>
            <w:tcW w:w="9576" w:type="dxa"/>
          </w:tcPr>
          <w:p w14:paraId="35C5CE69" w14:textId="77777777" w:rsidR="00B713AC" w:rsidRPr="00B713AC" w:rsidRDefault="00B713AC" w:rsidP="00830077">
            <w:r w:rsidRPr="00B713AC">
              <w:t xml:space="preserve">x00 x01 x02 x03 x10 x11 x12 x13 </w:t>
            </w:r>
          </w:p>
        </w:tc>
      </w:tr>
      <w:tr w:rsidR="00B713AC" w:rsidRPr="00B713AC" w14:paraId="5DDC4454" w14:textId="77777777">
        <w:tc>
          <w:tcPr>
            <w:tcW w:w="9576" w:type="dxa"/>
          </w:tcPr>
          <w:p w14:paraId="22742C82" w14:textId="77777777" w:rsidR="00B713AC" w:rsidRPr="00B713AC" w:rsidRDefault="00B713AC" w:rsidP="00830077">
            <w:r w:rsidRPr="00B713AC">
              <w:t>&lt;&lt;checksum&gt;&gt;</w:t>
            </w:r>
          </w:p>
        </w:tc>
      </w:tr>
      <w:tr w:rsidR="00B713AC" w:rsidRPr="00B713AC" w:rsidDel="003B726C" w14:paraId="474FAAEB" w14:textId="61BFB69B">
        <w:trPr>
          <w:del w:id="832" w:author="Author"/>
        </w:trPr>
        <w:tc>
          <w:tcPr>
            <w:tcW w:w="9576" w:type="dxa"/>
          </w:tcPr>
          <w:p w14:paraId="66362C55" w14:textId="79E85988" w:rsidR="00B713AC" w:rsidRPr="00B713AC" w:rsidDel="003B726C" w:rsidRDefault="00B713AC" w:rsidP="00420E79">
            <w:pPr>
              <w:pStyle w:val="BodyText"/>
              <w:rPr>
                <w:del w:id="833" w:author="Author"/>
              </w:rPr>
              <w:pPrChange w:id="834" w:author="Author">
                <w:pPr>
                  <w:tabs>
                    <w:tab w:val="center" w:pos="4320"/>
                    <w:tab w:val="right" w:pos="8640"/>
                  </w:tabs>
                </w:pPr>
              </w:pPrChange>
            </w:pPr>
          </w:p>
        </w:tc>
      </w:tr>
      <w:tr w:rsidR="00B713AC" w:rsidRPr="00B713AC" w:rsidDel="003B726C" w14:paraId="44C03207" w14:textId="6992F93A">
        <w:trPr>
          <w:del w:id="835" w:author="Author"/>
        </w:trPr>
        <w:tc>
          <w:tcPr>
            <w:tcW w:w="9576" w:type="dxa"/>
          </w:tcPr>
          <w:p w14:paraId="565CE4BE" w14:textId="12CD506C" w:rsidR="00B713AC" w:rsidRPr="00B713AC" w:rsidDel="003B726C" w:rsidRDefault="00B713AC" w:rsidP="00420E79">
            <w:pPr>
              <w:pStyle w:val="BodyText"/>
              <w:rPr>
                <w:del w:id="836" w:author="Author"/>
                <w:b/>
                <w:bCs/>
                <w:noProof/>
                <w:snapToGrid w:val="0"/>
              </w:rPr>
              <w:pPrChange w:id="837" w:author="Author">
                <w:pPr>
                  <w:numPr>
                    <w:ilvl w:val="2"/>
                    <w:numId w:val="22"/>
                  </w:numPr>
                  <w:spacing w:before="120"/>
                  <w:ind w:hanging="360"/>
                  <w:outlineLvl w:val="1"/>
                </w:pPr>
              </w:pPrChange>
            </w:pPr>
            <w:del w:id="838" w:author="Author">
              <w:r w:rsidRPr="00B713AC" w:rsidDel="003B726C">
                <w:delText>--&lt;&lt;boundary&gt;&gt;</w:delText>
              </w:r>
            </w:del>
          </w:p>
        </w:tc>
      </w:tr>
    </w:tbl>
    <w:p w14:paraId="1C4C0AB1" w14:textId="77777777" w:rsidR="00013083" w:rsidRDefault="00013083" w:rsidP="00420E79">
      <w:pPr>
        <w:pStyle w:val="BodyText"/>
      </w:pPr>
    </w:p>
    <w:p w14:paraId="2C42DB1B" w14:textId="77777777" w:rsidR="00013083" w:rsidRDefault="00013083" w:rsidP="002C4913">
      <w:pPr>
        <w:pStyle w:val="Heading3"/>
      </w:pPr>
      <w:bookmarkStart w:id="839" w:name="_Toc333413776"/>
      <w:r>
        <w:t>A single structure</w:t>
      </w:r>
      <w:bookmarkEnd w:id="839"/>
    </w:p>
    <w:p w14:paraId="1BDC5422" w14:textId="77777777" w:rsidR="000072F8" w:rsidRDefault="000072F8" w:rsidP="00420E79">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840"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841">
          <w:tblGrid>
            <w:gridCol w:w="9432"/>
          </w:tblGrid>
        </w:tblGridChange>
      </w:tblGrid>
      <w:tr w:rsidR="00F360E2" w:rsidRPr="00BB208E" w14:paraId="4A852CA9" w14:textId="77777777" w:rsidTr="003B726C">
        <w:tc>
          <w:tcPr>
            <w:tcW w:w="9432" w:type="dxa"/>
            <w:tcPrChange w:id="842" w:author="Author">
              <w:tcPr>
                <w:tcW w:w="9576" w:type="dxa"/>
              </w:tcPr>
            </w:tcPrChange>
          </w:tcPr>
          <w:p w14:paraId="6E944E1A" w14:textId="77777777" w:rsidR="00F360E2" w:rsidRPr="00BB208E" w:rsidRDefault="00F360E2" w:rsidP="004E2D7A">
            <w:pPr>
              <w:rPr>
                <w:b/>
                <w:bCs/>
                <w:noProof/>
                <w:snapToGrid w:val="0"/>
              </w:rPr>
              <w:pPrChange w:id="843" w:author="Author">
                <w:pPr>
                  <w:numPr>
                    <w:ilvl w:val="2"/>
                    <w:numId w:val="22"/>
                  </w:numPr>
                  <w:spacing w:before="120"/>
                  <w:ind w:hanging="360"/>
                  <w:outlineLvl w:val="1"/>
                </w:pPr>
              </w:pPrChange>
            </w:pPr>
            <w:r w:rsidRPr="00BB208E">
              <w:t>&lt;Group name=”foo”&gt;</w:t>
            </w:r>
          </w:p>
        </w:tc>
      </w:tr>
      <w:tr w:rsidR="00F360E2" w:rsidRPr="00BB208E" w14:paraId="4D5415F3" w14:textId="77777777" w:rsidTr="003B726C">
        <w:tc>
          <w:tcPr>
            <w:tcW w:w="9432" w:type="dxa"/>
            <w:tcPrChange w:id="844" w:author="Author">
              <w:tcPr>
                <w:tcW w:w="9576" w:type="dxa"/>
              </w:tcPr>
            </w:tcPrChange>
          </w:tcPr>
          <w:p w14:paraId="720F3AEA" w14:textId="77777777" w:rsidR="00F360E2" w:rsidRPr="00BB208E" w:rsidRDefault="00F360E2" w:rsidP="00830077">
            <w:r w:rsidRPr="00BB208E">
              <w:t xml:space="preserve">  &lt;Structure name=”S”&gt;</w:t>
            </w:r>
          </w:p>
        </w:tc>
      </w:tr>
      <w:tr w:rsidR="00F360E2" w:rsidRPr="00BB208E" w14:paraId="3F83995E" w14:textId="77777777" w:rsidTr="003B726C">
        <w:tc>
          <w:tcPr>
            <w:tcW w:w="9432" w:type="dxa"/>
            <w:tcPrChange w:id="845" w:author="Author">
              <w:tcPr>
                <w:tcW w:w="9576" w:type="dxa"/>
              </w:tcPr>
            </w:tcPrChange>
          </w:tcPr>
          <w:p w14:paraId="2DDAD755" w14:textId="77777777" w:rsidR="00F360E2" w:rsidRPr="00BB208E" w:rsidRDefault="00F360E2" w:rsidP="00830077">
            <w:r w:rsidRPr="00BB208E">
              <w:t xml:space="preserve">    &lt;Int32 name=”x”&gt;</w:t>
            </w:r>
          </w:p>
        </w:tc>
      </w:tr>
      <w:tr w:rsidR="00F360E2" w:rsidRPr="00BB208E" w14:paraId="1F537FE1" w14:textId="77777777" w:rsidTr="003B726C">
        <w:tc>
          <w:tcPr>
            <w:tcW w:w="9432" w:type="dxa"/>
            <w:tcPrChange w:id="846" w:author="Author">
              <w:tcPr>
                <w:tcW w:w="9576" w:type="dxa"/>
              </w:tcPr>
            </w:tcPrChange>
          </w:tcPr>
          <w:p w14:paraId="369F7B8C" w14:textId="48C396FE" w:rsidR="00F360E2" w:rsidRPr="00BB208E" w:rsidRDefault="00F360E2" w:rsidP="00830077">
            <w:r w:rsidRPr="00BB208E">
              <w:t xml:space="preserve">      &lt;Dim</w:t>
            </w:r>
            <w:r w:rsidR="00892CB0">
              <w:t xml:space="preserve"> </w:t>
            </w:r>
            <w:r w:rsidRPr="00BB208E">
              <w:t>size=”2”&gt;</w:t>
            </w:r>
          </w:p>
        </w:tc>
      </w:tr>
      <w:tr w:rsidR="00F360E2" w:rsidRPr="00BB208E" w14:paraId="602802FE" w14:textId="77777777" w:rsidTr="003B726C">
        <w:tc>
          <w:tcPr>
            <w:tcW w:w="9432" w:type="dxa"/>
            <w:tcPrChange w:id="847" w:author="Author">
              <w:tcPr>
                <w:tcW w:w="9576" w:type="dxa"/>
              </w:tcPr>
            </w:tcPrChange>
          </w:tcPr>
          <w:p w14:paraId="615DA24B" w14:textId="128466EB" w:rsidR="00F360E2" w:rsidRPr="00BB208E" w:rsidRDefault="00F360E2" w:rsidP="00830077">
            <w:r w:rsidRPr="00BB208E">
              <w:t xml:space="preserve">      &lt;Dim size=”4”&gt;</w:t>
            </w:r>
          </w:p>
        </w:tc>
      </w:tr>
      <w:tr w:rsidR="00F360E2" w:rsidRPr="00BB208E" w14:paraId="1354F105" w14:textId="77777777" w:rsidTr="003B726C">
        <w:tc>
          <w:tcPr>
            <w:tcW w:w="9432" w:type="dxa"/>
            <w:tcPrChange w:id="848" w:author="Author">
              <w:tcPr>
                <w:tcW w:w="9576" w:type="dxa"/>
              </w:tcPr>
            </w:tcPrChange>
          </w:tcPr>
          <w:p w14:paraId="7A07ABC0" w14:textId="77777777" w:rsidR="00F360E2" w:rsidRPr="00BB208E" w:rsidRDefault="00F360E2" w:rsidP="00830077">
            <w:r w:rsidRPr="00BB208E">
              <w:t xml:space="preserve">    &lt;/Int32&gt;</w:t>
            </w:r>
          </w:p>
        </w:tc>
      </w:tr>
      <w:tr w:rsidR="00F360E2" w:rsidRPr="00BB208E" w14:paraId="20D90CDA" w14:textId="77777777" w:rsidTr="003B726C">
        <w:tc>
          <w:tcPr>
            <w:tcW w:w="9432" w:type="dxa"/>
            <w:tcPrChange w:id="849" w:author="Author">
              <w:tcPr>
                <w:tcW w:w="9576" w:type="dxa"/>
              </w:tcPr>
            </w:tcPrChange>
          </w:tcPr>
          <w:p w14:paraId="3CAF017E" w14:textId="77777777" w:rsidR="00F360E2" w:rsidRPr="00BB208E" w:rsidRDefault="00F360E2" w:rsidP="00830077">
            <w:r w:rsidRPr="00BB208E">
              <w:t xml:space="preserve">    &lt;Float64 name=”y”/&gt;</w:t>
            </w:r>
          </w:p>
        </w:tc>
      </w:tr>
      <w:tr w:rsidR="00F360E2" w:rsidRPr="00BB208E" w14:paraId="3468D84F" w14:textId="77777777" w:rsidTr="003B726C">
        <w:tc>
          <w:tcPr>
            <w:tcW w:w="9432" w:type="dxa"/>
            <w:tcPrChange w:id="850" w:author="Author">
              <w:tcPr>
                <w:tcW w:w="9576" w:type="dxa"/>
              </w:tcPr>
            </w:tcPrChange>
          </w:tcPr>
          <w:p w14:paraId="41CEC503" w14:textId="77777777" w:rsidR="00F360E2" w:rsidRPr="00BB208E" w:rsidRDefault="00F360E2" w:rsidP="00830077">
            <w:r w:rsidRPr="00BB208E">
              <w:t xml:space="preserve">  &lt;/Structure</w:t>
            </w:r>
          </w:p>
        </w:tc>
      </w:tr>
      <w:tr w:rsidR="00F360E2" w:rsidRPr="00BB208E" w14:paraId="53F47CF1" w14:textId="77777777" w:rsidTr="003B726C">
        <w:tc>
          <w:tcPr>
            <w:tcW w:w="9432" w:type="dxa"/>
            <w:tcPrChange w:id="851" w:author="Author">
              <w:tcPr>
                <w:tcW w:w="9576" w:type="dxa"/>
              </w:tcPr>
            </w:tcPrChange>
          </w:tcPr>
          <w:p w14:paraId="353F2ED5" w14:textId="77777777" w:rsidR="00F360E2" w:rsidRPr="00BB208E" w:rsidRDefault="00F360E2" w:rsidP="00830077">
            <w:r w:rsidRPr="00BB208E">
              <w:t>&lt;/Group&gt;</w:t>
            </w:r>
          </w:p>
        </w:tc>
      </w:tr>
      <w:tr w:rsidR="00F360E2" w:rsidRPr="00BB208E" w:rsidDel="003B726C" w14:paraId="2EDD2754" w14:textId="669B6ACB" w:rsidTr="003B726C">
        <w:trPr>
          <w:del w:id="852" w:author="Author"/>
        </w:trPr>
        <w:tc>
          <w:tcPr>
            <w:tcW w:w="9432" w:type="dxa"/>
            <w:tcPrChange w:id="853" w:author="Author">
              <w:tcPr>
                <w:tcW w:w="9576" w:type="dxa"/>
              </w:tcPr>
            </w:tcPrChange>
          </w:tcPr>
          <w:p w14:paraId="656A020A" w14:textId="551D7842" w:rsidR="00F360E2" w:rsidRPr="00BB208E" w:rsidDel="003B726C" w:rsidRDefault="00F360E2" w:rsidP="00830077">
            <w:pPr>
              <w:rPr>
                <w:del w:id="854" w:author="Author"/>
              </w:rPr>
            </w:pPr>
            <w:del w:id="855" w:author="Author">
              <w:r w:rsidDel="003B726C">
                <w:delText>…</w:delText>
              </w:r>
            </w:del>
          </w:p>
        </w:tc>
      </w:tr>
      <w:tr w:rsidR="00F360E2" w:rsidRPr="00BB208E" w:rsidDel="003B726C" w14:paraId="63F3C8E7" w14:textId="5F3AE484" w:rsidTr="003B726C">
        <w:trPr>
          <w:del w:id="856" w:author="Author"/>
        </w:trPr>
        <w:tc>
          <w:tcPr>
            <w:tcW w:w="9432" w:type="dxa"/>
            <w:tcPrChange w:id="857" w:author="Author">
              <w:tcPr>
                <w:tcW w:w="9576" w:type="dxa"/>
              </w:tcPr>
            </w:tcPrChange>
          </w:tcPr>
          <w:p w14:paraId="753A985B" w14:textId="54FBE988" w:rsidR="00F360E2" w:rsidRPr="00BB208E" w:rsidDel="003B726C" w:rsidRDefault="00F360E2" w:rsidP="00830077">
            <w:pPr>
              <w:rPr>
                <w:del w:id="858" w:author="Author"/>
              </w:rPr>
            </w:pPr>
            <w:del w:id="859" w:author="Author">
              <w:r w:rsidDel="003B726C">
                <w:delText>Content-Length: &lt;&lt;-1 or the size in bytes of the binary data&gt;&gt;</w:delText>
              </w:r>
            </w:del>
          </w:p>
        </w:tc>
      </w:tr>
      <w:tr w:rsidR="00F360E2" w:rsidRPr="00BB208E" w14:paraId="35CB9402" w14:textId="77777777" w:rsidTr="003B726C">
        <w:tc>
          <w:tcPr>
            <w:tcW w:w="9432" w:type="dxa"/>
            <w:tcPrChange w:id="860" w:author="Author">
              <w:tcPr>
                <w:tcW w:w="9576" w:type="dxa"/>
              </w:tcPr>
            </w:tcPrChange>
          </w:tcPr>
          <w:p w14:paraId="1A6F2AD9" w14:textId="77777777" w:rsidR="00F360E2" w:rsidRPr="00BB208E" w:rsidRDefault="00F360E2" w:rsidP="00830077"/>
        </w:tc>
      </w:tr>
      <w:tr w:rsidR="00F360E2" w:rsidRPr="00BB208E" w14:paraId="582CC866" w14:textId="77777777" w:rsidTr="003B726C">
        <w:tc>
          <w:tcPr>
            <w:tcW w:w="9432" w:type="dxa"/>
            <w:tcPrChange w:id="861" w:author="Author">
              <w:tcPr>
                <w:tcW w:w="9576" w:type="dxa"/>
              </w:tcPr>
            </w:tcPrChange>
          </w:tcPr>
          <w:p w14:paraId="5DF9EE03" w14:textId="77777777" w:rsidR="00F360E2" w:rsidRPr="00BB208E" w:rsidRDefault="00F360E2" w:rsidP="00830077">
            <w:r>
              <w:t>x00 x01 x02 x03 x10 x11 x12 x13</w:t>
            </w:r>
          </w:p>
        </w:tc>
      </w:tr>
      <w:tr w:rsidR="00F360E2" w:rsidRPr="00BB208E" w14:paraId="248981C3" w14:textId="77777777" w:rsidTr="003B726C">
        <w:tc>
          <w:tcPr>
            <w:tcW w:w="9432" w:type="dxa"/>
            <w:tcPrChange w:id="862" w:author="Author">
              <w:tcPr>
                <w:tcW w:w="9576" w:type="dxa"/>
              </w:tcPr>
            </w:tcPrChange>
          </w:tcPr>
          <w:p w14:paraId="4910CCB1" w14:textId="77777777" w:rsidR="00F360E2" w:rsidRDefault="00F360E2" w:rsidP="00830077">
            <w:r>
              <w:t>y</w:t>
            </w:r>
          </w:p>
        </w:tc>
      </w:tr>
      <w:tr w:rsidR="00F360E2" w:rsidRPr="00BB208E" w14:paraId="27EA9EF1" w14:textId="77777777" w:rsidTr="003B726C">
        <w:tc>
          <w:tcPr>
            <w:tcW w:w="9432" w:type="dxa"/>
            <w:tcPrChange w:id="863" w:author="Author">
              <w:tcPr>
                <w:tcW w:w="9576" w:type="dxa"/>
              </w:tcPr>
            </w:tcPrChange>
          </w:tcPr>
          <w:p w14:paraId="4A43D90D" w14:textId="77777777" w:rsidR="00F360E2" w:rsidRDefault="00F360E2" w:rsidP="00830077">
            <w:r>
              <w:t>&lt;&lt;checksum&gt;&gt;</w:t>
            </w:r>
          </w:p>
        </w:tc>
      </w:tr>
      <w:tr w:rsidR="00F360E2" w:rsidRPr="00BB208E" w14:paraId="2D243CC4" w14:textId="77777777" w:rsidTr="003B726C">
        <w:tc>
          <w:tcPr>
            <w:tcW w:w="9432" w:type="dxa"/>
            <w:tcPrChange w:id="864" w:author="Author">
              <w:tcPr>
                <w:tcW w:w="9576" w:type="dxa"/>
              </w:tcPr>
            </w:tcPrChange>
          </w:tcPr>
          <w:p w14:paraId="6EE04782" w14:textId="715D7B2F" w:rsidR="00F360E2" w:rsidRDefault="00F360E2" w:rsidP="00830077">
            <w:del w:id="865" w:author="Author">
              <w:r w:rsidDel="003B726C">
                <w:delText>--&lt;&lt;boundary&gt;&gt;</w:delText>
              </w:r>
            </w:del>
          </w:p>
        </w:tc>
      </w:tr>
    </w:tbl>
    <w:p w14:paraId="0BBA434F" w14:textId="1B3BE900" w:rsidR="00013083" w:rsidRPr="007525A3" w:rsidRDefault="007525A3" w:rsidP="00420E79">
      <w:pPr>
        <w:pStyle w:val="BodyText"/>
      </w:pPr>
      <w:r>
        <w:t xml:space="preserve">Note that in this example, there is a single variable at the top-level of the root Group </w:t>
      </w:r>
      <w:r w:rsidR="00F360E2">
        <w:t>“</w:t>
      </w:r>
      <w:r>
        <w:t>/</w:t>
      </w:r>
      <w:r w:rsidR="00F360E2">
        <w:t>”</w:t>
      </w:r>
      <w:r>
        <w:t xml:space="preserve"> and that is </w:t>
      </w:r>
      <w:r w:rsidR="000072F8">
        <w:t>S</w:t>
      </w:r>
      <w:r>
        <w:t xml:space="preserve">, so it is </w:t>
      </w:r>
      <w:r w:rsidR="00F360E2">
        <w:t>S</w:t>
      </w:r>
      <w:r>
        <w:t xml:space="preserve"> </w:t>
      </w:r>
      <w:r w:rsidR="00F360E2">
        <w:t xml:space="preserve">for which </w:t>
      </w:r>
      <w:r>
        <w:t>we compute the checksu</w:t>
      </w:r>
      <w:r w:rsidR="00F360E2">
        <w:t>m.</w:t>
      </w:r>
    </w:p>
    <w:p w14:paraId="03B4DEA2" w14:textId="77777777" w:rsidR="00013083" w:rsidRDefault="00013083" w:rsidP="002C4913">
      <w:pPr>
        <w:pStyle w:val="Heading3"/>
      </w:pPr>
      <w:bookmarkStart w:id="866" w:name="_Toc333413777"/>
      <w:r>
        <w:t>An array of structures</w:t>
      </w:r>
      <w:bookmarkEnd w:id="866"/>
    </w:p>
    <w:p w14:paraId="4CCD916B" w14:textId="77777777" w:rsidR="00B713AC" w:rsidRPr="00B713AC" w:rsidRDefault="00B713AC" w:rsidP="00420E79">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867"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868">
          <w:tblGrid>
            <w:gridCol w:w="9432"/>
          </w:tblGrid>
        </w:tblGridChange>
      </w:tblGrid>
      <w:tr w:rsidR="00B713AC" w:rsidRPr="00B713AC" w14:paraId="7C952295" w14:textId="77777777" w:rsidTr="003B726C">
        <w:tc>
          <w:tcPr>
            <w:tcW w:w="9432" w:type="dxa"/>
            <w:tcPrChange w:id="869" w:author="Author">
              <w:tcPr>
                <w:tcW w:w="9576" w:type="dxa"/>
              </w:tcPr>
            </w:tcPrChange>
          </w:tcPr>
          <w:p w14:paraId="055081ED" w14:textId="77777777" w:rsidR="00B713AC" w:rsidRPr="00B713AC" w:rsidRDefault="00B713AC" w:rsidP="00830077">
            <w:r w:rsidRPr="00B713AC">
              <w:t>&lt;Group name=”foo”&gt;</w:t>
            </w:r>
          </w:p>
        </w:tc>
      </w:tr>
      <w:tr w:rsidR="00B713AC" w:rsidRPr="00B713AC" w14:paraId="7D2E94EB" w14:textId="77777777" w:rsidTr="003B726C">
        <w:tc>
          <w:tcPr>
            <w:tcW w:w="9432" w:type="dxa"/>
            <w:tcPrChange w:id="870" w:author="Author">
              <w:tcPr>
                <w:tcW w:w="9576" w:type="dxa"/>
              </w:tcPr>
            </w:tcPrChange>
          </w:tcPr>
          <w:p w14:paraId="005CA4E5" w14:textId="77777777" w:rsidR="00B713AC" w:rsidRPr="00B713AC" w:rsidRDefault="00B713AC" w:rsidP="00830077">
            <w:r w:rsidRPr="00B713AC">
              <w:t>&lt;Structure name=”s”&gt;</w:t>
            </w:r>
          </w:p>
        </w:tc>
      </w:tr>
      <w:tr w:rsidR="00B713AC" w:rsidRPr="00B713AC" w14:paraId="3AF509FD" w14:textId="77777777" w:rsidTr="003B726C">
        <w:tc>
          <w:tcPr>
            <w:tcW w:w="9432" w:type="dxa"/>
            <w:tcPrChange w:id="871" w:author="Author">
              <w:tcPr>
                <w:tcW w:w="9576" w:type="dxa"/>
              </w:tcPr>
            </w:tcPrChange>
          </w:tcPr>
          <w:p w14:paraId="7F13F042" w14:textId="77777777" w:rsidR="00B713AC" w:rsidRPr="00B713AC" w:rsidRDefault="00B713AC" w:rsidP="00830077">
            <w:r w:rsidRPr="00B713AC">
              <w:t>&lt;Int32 name=”x”&gt;</w:t>
            </w:r>
          </w:p>
        </w:tc>
      </w:tr>
      <w:tr w:rsidR="00B713AC" w:rsidRPr="00B713AC" w14:paraId="6F13F9BB" w14:textId="77777777" w:rsidTr="003B726C">
        <w:tc>
          <w:tcPr>
            <w:tcW w:w="9432" w:type="dxa"/>
            <w:tcPrChange w:id="872" w:author="Author">
              <w:tcPr>
                <w:tcW w:w="9576" w:type="dxa"/>
              </w:tcPr>
            </w:tcPrChange>
          </w:tcPr>
          <w:p w14:paraId="658D0C0B" w14:textId="6466636A" w:rsidR="00B713AC" w:rsidRPr="00B713AC" w:rsidRDefault="00B713AC" w:rsidP="00830077">
            <w:r w:rsidRPr="00B713AC">
              <w:lastRenderedPageBreak/>
              <w:t>&lt;Dim</w:t>
            </w:r>
            <w:r w:rsidR="00892CB0">
              <w:t xml:space="preserve"> </w:t>
            </w:r>
            <w:r w:rsidRPr="00B713AC">
              <w:t>size=”2”/&gt;</w:t>
            </w:r>
          </w:p>
        </w:tc>
      </w:tr>
      <w:tr w:rsidR="00B713AC" w:rsidRPr="00B713AC" w14:paraId="48223059" w14:textId="77777777" w:rsidTr="003B726C">
        <w:tc>
          <w:tcPr>
            <w:tcW w:w="9432" w:type="dxa"/>
            <w:tcPrChange w:id="873" w:author="Author">
              <w:tcPr>
                <w:tcW w:w="9576" w:type="dxa"/>
              </w:tcPr>
            </w:tcPrChange>
          </w:tcPr>
          <w:p w14:paraId="6C605ED0" w14:textId="4700BF1C" w:rsidR="00B713AC" w:rsidRPr="00B713AC" w:rsidRDefault="00B713AC" w:rsidP="00830077">
            <w:r w:rsidRPr="00B713AC">
              <w:t>&lt;Dim size=”4”/&gt;</w:t>
            </w:r>
          </w:p>
        </w:tc>
      </w:tr>
      <w:tr w:rsidR="00B713AC" w:rsidRPr="00B713AC" w14:paraId="05B6D867" w14:textId="77777777" w:rsidTr="003B726C">
        <w:tc>
          <w:tcPr>
            <w:tcW w:w="9432" w:type="dxa"/>
            <w:tcPrChange w:id="874" w:author="Author">
              <w:tcPr>
                <w:tcW w:w="9576" w:type="dxa"/>
              </w:tcPr>
            </w:tcPrChange>
          </w:tcPr>
          <w:p w14:paraId="62A597A1" w14:textId="77777777" w:rsidR="00B713AC" w:rsidRPr="00B713AC" w:rsidRDefault="00B713AC" w:rsidP="00830077">
            <w:r w:rsidRPr="00B713AC">
              <w:t>&lt;/Int32&gt;</w:t>
            </w:r>
          </w:p>
        </w:tc>
      </w:tr>
      <w:tr w:rsidR="00B713AC" w:rsidRPr="00B713AC" w14:paraId="44D40558" w14:textId="77777777" w:rsidTr="003B726C">
        <w:tc>
          <w:tcPr>
            <w:tcW w:w="9432" w:type="dxa"/>
            <w:tcPrChange w:id="875" w:author="Author">
              <w:tcPr>
                <w:tcW w:w="9576" w:type="dxa"/>
              </w:tcPr>
            </w:tcPrChange>
          </w:tcPr>
          <w:p w14:paraId="5298A3E2" w14:textId="77777777" w:rsidR="00B713AC" w:rsidRPr="00B713AC" w:rsidRDefault="00B713AC" w:rsidP="00830077">
            <w:r w:rsidRPr="00B713AC">
              <w:t>&lt;Float64 name=”y”/&gt;</w:t>
            </w:r>
          </w:p>
        </w:tc>
      </w:tr>
      <w:tr w:rsidR="00B713AC" w:rsidRPr="00B713AC" w14:paraId="1EAFC268" w14:textId="77777777" w:rsidTr="003B726C">
        <w:tc>
          <w:tcPr>
            <w:tcW w:w="9432" w:type="dxa"/>
            <w:tcPrChange w:id="876" w:author="Author">
              <w:tcPr>
                <w:tcW w:w="9576" w:type="dxa"/>
              </w:tcPr>
            </w:tcPrChange>
          </w:tcPr>
          <w:p w14:paraId="14DDDE8F" w14:textId="02B07AB4" w:rsidR="00B713AC" w:rsidRPr="00B713AC" w:rsidRDefault="00B713AC" w:rsidP="00830077">
            <w:r w:rsidRPr="00B713AC">
              <w:t>&lt;Dim size=”3”/&gt;</w:t>
            </w:r>
          </w:p>
        </w:tc>
      </w:tr>
      <w:tr w:rsidR="00B713AC" w:rsidRPr="00B713AC" w14:paraId="42F8E3C8" w14:textId="77777777" w:rsidTr="003B726C">
        <w:tc>
          <w:tcPr>
            <w:tcW w:w="9432" w:type="dxa"/>
            <w:tcPrChange w:id="877" w:author="Author">
              <w:tcPr>
                <w:tcW w:w="9576" w:type="dxa"/>
              </w:tcPr>
            </w:tcPrChange>
          </w:tcPr>
          <w:p w14:paraId="57C1DAEF" w14:textId="77777777" w:rsidR="00B713AC" w:rsidRPr="00B713AC" w:rsidRDefault="00B713AC" w:rsidP="00830077">
            <w:r w:rsidRPr="00B713AC">
              <w:t>&lt;/Structure&gt;</w:t>
            </w:r>
          </w:p>
        </w:tc>
      </w:tr>
      <w:tr w:rsidR="00B713AC" w:rsidRPr="00B713AC" w14:paraId="071A9BF8" w14:textId="77777777" w:rsidTr="003B726C">
        <w:tc>
          <w:tcPr>
            <w:tcW w:w="9432" w:type="dxa"/>
            <w:tcPrChange w:id="878" w:author="Author">
              <w:tcPr>
                <w:tcW w:w="9576" w:type="dxa"/>
              </w:tcPr>
            </w:tcPrChange>
          </w:tcPr>
          <w:p w14:paraId="61474B24" w14:textId="77777777" w:rsidR="00B713AC" w:rsidRPr="00B713AC" w:rsidRDefault="00B713AC" w:rsidP="00830077">
            <w:r w:rsidRPr="00B713AC">
              <w:t>&lt;/Group&gt;</w:t>
            </w:r>
          </w:p>
        </w:tc>
      </w:tr>
      <w:tr w:rsidR="00B713AC" w:rsidRPr="00B713AC" w14:paraId="3E38C78B" w14:textId="77777777" w:rsidTr="003B726C">
        <w:tc>
          <w:tcPr>
            <w:tcW w:w="9432" w:type="dxa"/>
            <w:tcPrChange w:id="879" w:author="Author">
              <w:tcPr>
                <w:tcW w:w="9576" w:type="dxa"/>
              </w:tcPr>
            </w:tcPrChange>
          </w:tcPr>
          <w:p w14:paraId="22DE1E2F" w14:textId="77777777" w:rsidR="00B713AC" w:rsidRPr="00B713AC" w:rsidRDefault="00B713AC" w:rsidP="00830077"/>
        </w:tc>
      </w:tr>
      <w:tr w:rsidR="00B713AC" w:rsidRPr="00B713AC" w:rsidDel="003B726C" w14:paraId="32700386" w14:textId="356FB08A" w:rsidTr="003B726C">
        <w:trPr>
          <w:del w:id="880" w:author="Author"/>
        </w:trPr>
        <w:tc>
          <w:tcPr>
            <w:tcW w:w="9432" w:type="dxa"/>
            <w:tcPrChange w:id="881" w:author="Author">
              <w:tcPr>
                <w:tcW w:w="9576" w:type="dxa"/>
              </w:tcPr>
            </w:tcPrChange>
          </w:tcPr>
          <w:p w14:paraId="234BEA80" w14:textId="2A4BB51C" w:rsidR="00B713AC" w:rsidRPr="00B713AC" w:rsidDel="003B726C" w:rsidRDefault="00B713AC" w:rsidP="00830077">
            <w:pPr>
              <w:rPr>
                <w:del w:id="882" w:author="Author"/>
              </w:rPr>
            </w:pPr>
            <w:del w:id="883" w:author="Author">
              <w:r w:rsidRPr="00B713AC" w:rsidDel="003B726C">
                <w:delText>...</w:delText>
              </w:r>
            </w:del>
          </w:p>
        </w:tc>
      </w:tr>
      <w:tr w:rsidR="00B713AC" w:rsidRPr="00B713AC" w:rsidDel="003B726C" w14:paraId="5E504221" w14:textId="28AF8CC7" w:rsidTr="003B726C">
        <w:trPr>
          <w:del w:id="884" w:author="Author"/>
        </w:trPr>
        <w:tc>
          <w:tcPr>
            <w:tcW w:w="9432" w:type="dxa"/>
            <w:tcPrChange w:id="885" w:author="Author">
              <w:tcPr>
                <w:tcW w:w="9576" w:type="dxa"/>
              </w:tcPr>
            </w:tcPrChange>
          </w:tcPr>
          <w:p w14:paraId="0E43E90D" w14:textId="18D46EE9" w:rsidR="00B713AC" w:rsidRPr="00B713AC" w:rsidDel="003B726C" w:rsidRDefault="00B713AC" w:rsidP="00830077">
            <w:pPr>
              <w:rPr>
                <w:del w:id="886" w:author="Author"/>
              </w:rPr>
            </w:pPr>
            <w:del w:id="887" w:author="Author">
              <w:r w:rsidRPr="00B713AC" w:rsidDel="003B726C">
                <w:delText>Content-Length: &lt;&lt;-1 or the size in bytes of the binary data&gt;&gt;</w:delText>
              </w:r>
            </w:del>
          </w:p>
        </w:tc>
      </w:tr>
      <w:tr w:rsidR="00B713AC" w:rsidRPr="00B713AC" w14:paraId="25293226" w14:textId="77777777" w:rsidTr="003B726C">
        <w:tc>
          <w:tcPr>
            <w:tcW w:w="9432" w:type="dxa"/>
            <w:tcPrChange w:id="888" w:author="Author">
              <w:tcPr>
                <w:tcW w:w="9576" w:type="dxa"/>
              </w:tcPr>
            </w:tcPrChange>
          </w:tcPr>
          <w:p w14:paraId="4805E4D9" w14:textId="77777777" w:rsidR="00B713AC" w:rsidRPr="00B713AC" w:rsidRDefault="00B713AC" w:rsidP="00830077"/>
        </w:tc>
      </w:tr>
      <w:tr w:rsidR="00B713AC" w:rsidRPr="00B713AC" w14:paraId="13FD6CB0" w14:textId="77777777" w:rsidTr="003B726C">
        <w:tc>
          <w:tcPr>
            <w:tcW w:w="9432" w:type="dxa"/>
            <w:tcPrChange w:id="889" w:author="Author">
              <w:tcPr>
                <w:tcW w:w="9576" w:type="dxa"/>
              </w:tcPr>
            </w:tcPrChange>
          </w:tcPr>
          <w:p w14:paraId="3875A310" w14:textId="77777777" w:rsidR="00B713AC" w:rsidRPr="00B713AC" w:rsidRDefault="00B713AC" w:rsidP="00830077">
            <w:r w:rsidRPr="00B713AC">
              <w:t xml:space="preserve">x00 x01 x02 x03 x10 x11 x12 x13 </w:t>
            </w:r>
          </w:p>
        </w:tc>
      </w:tr>
      <w:tr w:rsidR="00B713AC" w:rsidRPr="00B713AC" w14:paraId="2773FD8A" w14:textId="77777777" w:rsidTr="003B726C">
        <w:tc>
          <w:tcPr>
            <w:tcW w:w="9432" w:type="dxa"/>
            <w:tcPrChange w:id="890" w:author="Author">
              <w:tcPr>
                <w:tcW w:w="9576" w:type="dxa"/>
              </w:tcPr>
            </w:tcPrChange>
          </w:tcPr>
          <w:p w14:paraId="7C3F6789" w14:textId="77777777" w:rsidR="00B713AC" w:rsidRPr="00B713AC" w:rsidRDefault="00B713AC" w:rsidP="00830077">
            <w:r w:rsidRPr="00B713AC">
              <w:t xml:space="preserve">y </w:t>
            </w:r>
          </w:p>
        </w:tc>
      </w:tr>
      <w:tr w:rsidR="00B713AC" w:rsidRPr="00B713AC" w14:paraId="4BCF79F6" w14:textId="77777777" w:rsidTr="003B726C">
        <w:tc>
          <w:tcPr>
            <w:tcW w:w="9432" w:type="dxa"/>
            <w:tcPrChange w:id="891" w:author="Author">
              <w:tcPr>
                <w:tcW w:w="9576" w:type="dxa"/>
              </w:tcPr>
            </w:tcPrChange>
          </w:tcPr>
          <w:p w14:paraId="27D259E5" w14:textId="77777777" w:rsidR="00B713AC" w:rsidRPr="00B713AC" w:rsidRDefault="00B713AC" w:rsidP="00830077">
            <w:r w:rsidRPr="00B713AC">
              <w:t xml:space="preserve">x00 x01 x02 x03 x10 x11 x12 x13 </w:t>
            </w:r>
          </w:p>
        </w:tc>
      </w:tr>
      <w:tr w:rsidR="00B713AC" w:rsidRPr="00B713AC" w14:paraId="56F67A03" w14:textId="77777777" w:rsidTr="003B726C">
        <w:tc>
          <w:tcPr>
            <w:tcW w:w="9432" w:type="dxa"/>
            <w:tcPrChange w:id="892" w:author="Author">
              <w:tcPr>
                <w:tcW w:w="9576" w:type="dxa"/>
              </w:tcPr>
            </w:tcPrChange>
          </w:tcPr>
          <w:p w14:paraId="7186AF0D" w14:textId="77777777" w:rsidR="00B713AC" w:rsidRPr="00B713AC" w:rsidRDefault="00B713AC" w:rsidP="00830077">
            <w:r w:rsidRPr="00B713AC">
              <w:t xml:space="preserve">y </w:t>
            </w:r>
          </w:p>
        </w:tc>
      </w:tr>
      <w:tr w:rsidR="00B713AC" w:rsidRPr="00B713AC" w14:paraId="2D5AE858" w14:textId="77777777" w:rsidTr="003B726C">
        <w:tc>
          <w:tcPr>
            <w:tcW w:w="9432" w:type="dxa"/>
            <w:tcPrChange w:id="893" w:author="Author">
              <w:tcPr>
                <w:tcW w:w="9576" w:type="dxa"/>
              </w:tcPr>
            </w:tcPrChange>
          </w:tcPr>
          <w:p w14:paraId="48B39B55" w14:textId="77777777" w:rsidR="00B713AC" w:rsidRPr="00B713AC" w:rsidRDefault="00B713AC" w:rsidP="00830077">
            <w:r w:rsidRPr="00B713AC">
              <w:t xml:space="preserve">x00 x01 x02 x03 x10 x11 x12 x13 </w:t>
            </w:r>
          </w:p>
        </w:tc>
      </w:tr>
      <w:tr w:rsidR="00B713AC" w:rsidRPr="00B713AC" w14:paraId="1DB43C85" w14:textId="77777777" w:rsidTr="003B726C">
        <w:tc>
          <w:tcPr>
            <w:tcW w:w="9432" w:type="dxa"/>
            <w:tcPrChange w:id="894" w:author="Author">
              <w:tcPr>
                <w:tcW w:w="9576" w:type="dxa"/>
              </w:tcPr>
            </w:tcPrChange>
          </w:tcPr>
          <w:p w14:paraId="139030FE" w14:textId="77777777" w:rsidR="00B713AC" w:rsidRPr="00B713AC" w:rsidRDefault="00B713AC" w:rsidP="00830077">
            <w:r w:rsidRPr="00B713AC">
              <w:t xml:space="preserve">y </w:t>
            </w:r>
          </w:p>
        </w:tc>
      </w:tr>
      <w:tr w:rsidR="00B713AC" w:rsidRPr="00B713AC" w14:paraId="74F453D4" w14:textId="77777777" w:rsidTr="003B726C">
        <w:tc>
          <w:tcPr>
            <w:tcW w:w="9432" w:type="dxa"/>
            <w:tcPrChange w:id="895" w:author="Author">
              <w:tcPr>
                <w:tcW w:w="9576" w:type="dxa"/>
              </w:tcPr>
            </w:tcPrChange>
          </w:tcPr>
          <w:p w14:paraId="26826F4B" w14:textId="77777777" w:rsidR="00B713AC" w:rsidRPr="00B713AC" w:rsidRDefault="00B713AC" w:rsidP="00830077">
            <w:r w:rsidRPr="00B713AC">
              <w:t>&lt;&lt;checksum&gt;&gt;</w:t>
            </w:r>
          </w:p>
        </w:tc>
      </w:tr>
      <w:tr w:rsidR="00B713AC" w:rsidRPr="00B713AC" w:rsidDel="003B726C" w14:paraId="40C73CB2" w14:textId="4F3732EE" w:rsidTr="003B726C">
        <w:trPr>
          <w:del w:id="896" w:author="Author"/>
        </w:trPr>
        <w:tc>
          <w:tcPr>
            <w:tcW w:w="9432" w:type="dxa"/>
            <w:tcPrChange w:id="897" w:author="Author">
              <w:tcPr>
                <w:tcW w:w="9576" w:type="dxa"/>
              </w:tcPr>
            </w:tcPrChange>
          </w:tcPr>
          <w:p w14:paraId="5C40E613" w14:textId="71B8879B" w:rsidR="00B713AC" w:rsidRPr="00B713AC" w:rsidDel="003B726C" w:rsidRDefault="00B713AC" w:rsidP="00420E79">
            <w:pPr>
              <w:pStyle w:val="BodyText"/>
              <w:rPr>
                <w:del w:id="898" w:author="Author"/>
              </w:rPr>
              <w:pPrChange w:id="899" w:author="Author">
                <w:pPr>
                  <w:tabs>
                    <w:tab w:val="center" w:pos="4320"/>
                    <w:tab w:val="right" w:pos="8640"/>
                  </w:tabs>
                </w:pPr>
              </w:pPrChange>
            </w:pPr>
          </w:p>
        </w:tc>
      </w:tr>
      <w:tr w:rsidR="00B713AC" w:rsidRPr="00B713AC" w:rsidDel="003B726C" w14:paraId="0DFA51F6" w14:textId="6E1522B7" w:rsidTr="003B726C">
        <w:trPr>
          <w:del w:id="900" w:author="Author"/>
        </w:trPr>
        <w:tc>
          <w:tcPr>
            <w:tcW w:w="9432" w:type="dxa"/>
            <w:tcPrChange w:id="901" w:author="Author">
              <w:tcPr>
                <w:tcW w:w="9576" w:type="dxa"/>
              </w:tcPr>
            </w:tcPrChange>
          </w:tcPr>
          <w:p w14:paraId="367051AE" w14:textId="13A9A46A" w:rsidR="00B713AC" w:rsidRPr="00B713AC" w:rsidDel="003B726C" w:rsidRDefault="00B713AC" w:rsidP="00420E79">
            <w:pPr>
              <w:pStyle w:val="BodyText"/>
              <w:rPr>
                <w:del w:id="902" w:author="Author"/>
              </w:rPr>
              <w:pPrChange w:id="903" w:author="Author">
                <w:pPr/>
              </w:pPrChange>
            </w:pPr>
            <w:del w:id="904" w:author="Author">
              <w:r w:rsidRPr="00B713AC" w:rsidDel="003B726C">
                <w:delText>--&lt;&lt;boundary&gt;&gt;</w:delText>
              </w:r>
            </w:del>
          </w:p>
        </w:tc>
      </w:tr>
    </w:tbl>
    <w:p w14:paraId="5727045C" w14:textId="77777777" w:rsidR="00013083" w:rsidRDefault="00013083" w:rsidP="00420E79">
      <w:pPr>
        <w:pStyle w:val="BodyText"/>
      </w:pPr>
    </w:p>
    <w:p w14:paraId="0EDF2DE4" w14:textId="77777777" w:rsidR="00013083" w:rsidRDefault="00013083" w:rsidP="002C4913">
      <w:pPr>
        <w:pStyle w:val="Heading3"/>
      </w:pPr>
      <w:bookmarkStart w:id="905" w:name="_Toc333413778"/>
      <w:r>
        <w:t>A single varying array (one varying dimension)</w:t>
      </w:r>
      <w:bookmarkEnd w:id="905"/>
    </w:p>
    <w:p w14:paraId="22F04FF5" w14:textId="77777777" w:rsidR="00B713AC" w:rsidRPr="00B713AC" w:rsidRDefault="00B713AC" w:rsidP="00420E79">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906"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907">
          <w:tblGrid>
            <w:gridCol w:w="9432"/>
          </w:tblGrid>
        </w:tblGridChange>
      </w:tblGrid>
      <w:tr w:rsidR="001B3904" w:rsidRPr="001B3904" w14:paraId="1EF4A526" w14:textId="77777777" w:rsidTr="000D1DFB">
        <w:tc>
          <w:tcPr>
            <w:tcW w:w="9432" w:type="dxa"/>
            <w:tcPrChange w:id="908" w:author="Author">
              <w:tcPr>
                <w:tcW w:w="9576" w:type="dxa"/>
              </w:tcPr>
            </w:tcPrChange>
          </w:tcPr>
          <w:p w14:paraId="78383275" w14:textId="77777777" w:rsidR="001B3904" w:rsidRPr="001B3904" w:rsidRDefault="001B3904" w:rsidP="00830077">
            <w:r w:rsidRPr="001B3904">
              <w:t>&lt;Group name=”foo”&gt;</w:t>
            </w:r>
          </w:p>
        </w:tc>
      </w:tr>
      <w:tr w:rsidR="001B3904" w:rsidRPr="001B3904" w14:paraId="322C5F85" w14:textId="77777777" w:rsidTr="000D1DFB">
        <w:tc>
          <w:tcPr>
            <w:tcW w:w="9432" w:type="dxa"/>
            <w:tcPrChange w:id="909" w:author="Author">
              <w:tcPr>
                <w:tcW w:w="9576" w:type="dxa"/>
              </w:tcPr>
            </w:tcPrChange>
          </w:tcPr>
          <w:p w14:paraId="2A7052FC" w14:textId="77777777" w:rsidR="001B3904" w:rsidRPr="001B3904" w:rsidRDefault="001B3904" w:rsidP="00830077">
            <w:r w:rsidRPr="001B3904">
              <w:t>&lt;String name=”s”/&gt;</w:t>
            </w:r>
          </w:p>
        </w:tc>
      </w:tr>
      <w:tr w:rsidR="001B3904" w:rsidRPr="001B3904" w14:paraId="5A016215" w14:textId="77777777" w:rsidTr="000D1DFB">
        <w:tc>
          <w:tcPr>
            <w:tcW w:w="9432" w:type="dxa"/>
            <w:tcPrChange w:id="910" w:author="Author">
              <w:tcPr>
                <w:tcW w:w="9576" w:type="dxa"/>
              </w:tcPr>
            </w:tcPrChange>
          </w:tcPr>
          <w:p w14:paraId="6B594037" w14:textId="77777777" w:rsidR="001B3904" w:rsidRPr="001B3904" w:rsidRDefault="001B3904" w:rsidP="00830077">
            <w:r w:rsidRPr="001B3904">
              <w:t>&lt;Int32 name=”a”&gt;</w:t>
            </w:r>
          </w:p>
        </w:tc>
      </w:tr>
      <w:tr w:rsidR="001B3904" w:rsidRPr="001B3904" w14:paraId="221535C8" w14:textId="77777777" w:rsidTr="000D1DFB">
        <w:tc>
          <w:tcPr>
            <w:tcW w:w="9432" w:type="dxa"/>
            <w:tcPrChange w:id="911" w:author="Author">
              <w:tcPr>
                <w:tcW w:w="9576" w:type="dxa"/>
              </w:tcPr>
            </w:tcPrChange>
          </w:tcPr>
          <w:p w14:paraId="021CB33F" w14:textId="47600396" w:rsidR="001B3904" w:rsidRPr="001B3904" w:rsidRDefault="001B3904" w:rsidP="00830077">
            <w:r w:rsidRPr="001B3904">
              <w:t>&lt;Dim size=”*”/&gt;</w:t>
            </w:r>
          </w:p>
        </w:tc>
      </w:tr>
      <w:tr w:rsidR="001B3904" w:rsidRPr="001B3904" w14:paraId="4515D7B3" w14:textId="77777777" w:rsidTr="000D1DFB">
        <w:tc>
          <w:tcPr>
            <w:tcW w:w="9432" w:type="dxa"/>
            <w:tcPrChange w:id="912" w:author="Author">
              <w:tcPr>
                <w:tcW w:w="9576" w:type="dxa"/>
              </w:tcPr>
            </w:tcPrChange>
          </w:tcPr>
          <w:p w14:paraId="22BCEE7C" w14:textId="77777777" w:rsidR="001B3904" w:rsidRPr="001B3904" w:rsidRDefault="001B3904" w:rsidP="00830077">
            <w:r w:rsidRPr="001B3904">
              <w:t>&lt;/Int32&gt;</w:t>
            </w:r>
          </w:p>
        </w:tc>
      </w:tr>
      <w:tr w:rsidR="001B3904" w:rsidRPr="001B3904" w14:paraId="21F50D5A" w14:textId="77777777" w:rsidTr="000D1DFB">
        <w:tc>
          <w:tcPr>
            <w:tcW w:w="9432" w:type="dxa"/>
            <w:tcPrChange w:id="913" w:author="Author">
              <w:tcPr>
                <w:tcW w:w="9576" w:type="dxa"/>
              </w:tcPr>
            </w:tcPrChange>
          </w:tcPr>
          <w:p w14:paraId="7200C0E5" w14:textId="77777777" w:rsidR="001B3904" w:rsidRPr="001B3904" w:rsidRDefault="001B3904" w:rsidP="00830077">
            <w:r w:rsidRPr="001B3904">
              <w:t>&lt;Int32 name=”x”&gt;</w:t>
            </w:r>
          </w:p>
        </w:tc>
      </w:tr>
      <w:tr w:rsidR="001B3904" w:rsidRPr="001B3904" w14:paraId="1D9A4FF4" w14:textId="77777777" w:rsidTr="000D1DFB">
        <w:tc>
          <w:tcPr>
            <w:tcW w:w="9432" w:type="dxa"/>
            <w:tcPrChange w:id="914" w:author="Author">
              <w:tcPr>
                <w:tcW w:w="9576" w:type="dxa"/>
              </w:tcPr>
            </w:tcPrChange>
          </w:tcPr>
          <w:p w14:paraId="510DE86C" w14:textId="4976742D" w:rsidR="001B3904" w:rsidRPr="001B3904" w:rsidRDefault="001B3904" w:rsidP="00830077">
            <w:r w:rsidRPr="001B3904">
              <w:t>&lt;Dim size=”2”/&gt;</w:t>
            </w:r>
          </w:p>
        </w:tc>
      </w:tr>
      <w:tr w:rsidR="001B3904" w:rsidRPr="001B3904" w14:paraId="67E6076E" w14:textId="77777777" w:rsidTr="000D1DFB">
        <w:tc>
          <w:tcPr>
            <w:tcW w:w="9432" w:type="dxa"/>
            <w:tcPrChange w:id="915" w:author="Author">
              <w:tcPr>
                <w:tcW w:w="9576" w:type="dxa"/>
              </w:tcPr>
            </w:tcPrChange>
          </w:tcPr>
          <w:p w14:paraId="43F9F984" w14:textId="6053B54B" w:rsidR="001B3904" w:rsidRPr="001B3904" w:rsidRDefault="001B3904" w:rsidP="00830077">
            <w:r w:rsidRPr="001B3904">
              <w:t>&lt;Dim size=”*”/&gt;</w:t>
            </w:r>
          </w:p>
        </w:tc>
      </w:tr>
      <w:tr w:rsidR="001B3904" w:rsidRPr="001B3904" w14:paraId="726285AC" w14:textId="77777777" w:rsidTr="000D1DFB">
        <w:tc>
          <w:tcPr>
            <w:tcW w:w="9432" w:type="dxa"/>
            <w:tcPrChange w:id="916" w:author="Author">
              <w:tcPr>
                <w:tcW w:w="9576" w:type="dxa"/>
              </w:tcPr>
            </w:tcPrChange>
          </w:tcPr>
          <w:p w14:paraId="7EB7F5ED" w14:textId="77777777" w:rsidR="001B3904" w:rsidRPr="001B3904" w:rsidRDefault="001B3904" w:rsidP="00830077">
            <w:r w:rsidRPr="001B3904">
              <w:lastRenderedPageBreak/>
              <w:t>&lt;/Int32&gt;</w:t>
            </w:r>
          </w:p>
        </w:tc>
      </w:tr>
      <w:tr w:rsidR="001B3904" w:rsidRPr="001B3904" w14:paraId="7E6C20DB" w14:textId="77777777" w:rsidTr="000D1DFB">
        <w:tc>
          <w:tcPr>
            <w:tcW w:w="9432" w:type="dxa"/>
            <w:tcPrChange w:id="917" w:author="Author">
              <w:tcPr>
                <w:tcW w:w="9576" w:type="dxa"/>
              </w:tcPr>
            </w:tcPrChange>
          </w:tcPr>
          <w:p w14:paraId="48AF0BFF" w14:textId="77777777" w:rsidR="001B3904" w:rsidRPr="001B3904" w:rsidRDefault="001B3904" w:rsidP="00830077">
            <w:r w:rsidRPr="001B3904">
              <w:t>&lt;/Group&gt;</w:t>
            </w:r>
          </w:p>
        </w:tc>
      </w:tr>
      <w:tr w:rsidR="001B3904" w:rsidRPr="001B3904" w:rsidDel="00357F36" w14:paraId="3DEFBC72" w14:textId="200D5FA7" w:rsidTr="000D1DFB">
        <w:trPr>
          <w:del w:id="918" w:author="Author"/>
        </w:trPr>
        <w:tc>
          <w:tcPr>
            <w:tcW w:w="9432" w:type="dxa"/>
            <w:tcPrChange w:id="919" w:author="Author">
              <w:tcPr>
                <w:tcW w:w="9576" w:type="dxa"/>
              </w:tcPr>
            </w:tcPrChange>
          </w:tcPr>
          <w:p w14:paraId="15356EFE" w14:textId="05657385" w:rsidR="001B3904" w:rsidRPr="001B3904" w:rsidDel="00357F36" w:rsidRDefault="001B3904" w:rsidP="00830077">
            <w:pPr>
              <w:rPr>
                <w:del w:id="920" w:author="Author"/>
              </w:rPr>
            </w:pPr>
            <w:del w:id="921" w:author="Author">
              <w:r w:rsidRPr="001B3904" w:rsidDel="00357F36">
                <w:delText>...</w:delText>
              </w:r>
            </w:del>
          </w:p>
        </w:tc>
      </w:tr>
      <w:tr w:rsidR="001B3904" w:rsidRPr="001B3904" w:rsidDel="00357F36" w14:paraId="4B5708B0" w14:textId="7FA03C99" w:rsidTr="000D1DFB">
        <w:trPr>
          <w:del w:id="922" w:author="Author"/>
        </w:trPr>
        <w:tc>
          <w:tcPr>
            <w:tcW w:w="9432" w:type="dxa"/>
            <w:tcPrChange w:id="923" w:author="Author">
              <w:tcPr>
                <w:tcW w:w="9576" w:type="dxa"/>
              </w:tcPr>
            </w:tcPrChange>
          </w:tcPr>
          <w:p w14:paraId="311D47C4" w14:textId="3C1B5532" w:rsidR="001B3904" w:rsidRPr="001B3904" w:rsidDel="00357F36" w:rsidRDefault="001B3904" w:rsidP="00830077">
            <w:pPr>
              <w:rPr>
                <w:del w:id="924" w:author="Author"/>
              </w:rPr>
            </w:pPr>
            <w:del w:id="925" w:author="Author">
              <w:r w:rsidRPr="001B3904" w:rsidDel="00357F36">
                <w:delText>Content-Length: &lt;&lt;-1 or the size in bytes of the binary data&gt;&gt;</w:delText>
              </w:r>
            </w:del>
          </w:p>
        </w:tc>
      </w:tr>
      <w:tr w:rsidR="001B3904" w:rsidRPr="001B3904" w14:paraId="2B657DBC" w14:textId="77777777" w:rsidTr="000D1DFB">
        <w:tc>
          <w:tcPr>
            <w:tcW w:w="9432" w:type="dxa"/>
            <w:tcPrChange w:id="926" w:author="Author">
              <w:tcPr>
                <w:tcW w:w="9576" w:type="dxa"/>
              </w:tcPr>
            </w:tcPrChange>
          </w:tcPr>
          <w:p w14:paraId="64F523A6" w14:textId="77777777" w:rsidR="001B3904" w:rsidRPr="001B3904" w:rsidRDefault="001B3904" w:rsidP="00830077"/>
        </w:tc>
      </w:tr>
      <w:tr w:rsidR="001B3904" w:rsidRPr="001B3904" w14:paraId="4ED3318E" w14:textId="77777777" w:rsidTr="000D1DFB">
        <w:tc>
          <w:tcPr>
            <w:tcW w:w="9432" w:type="dxa"/>
            <w:tcPrChange w:id="927" w:author="Author">
              <w:tcPr>
                <w:tcW w:w="9576" w:type="dxa"/>
              </w:tcPr>
            </w:tcPrChange>
          </w:tcPr>
          <w:p w14:paraId="6F955462" w14:textId="77777777" w:rsidR="001B3904" w:rsidRPr="001B3904" w:rsidRDefault="001B3904" w:rsidP="00830077">
            <w:r w:rsidRPr="001B3904">
              <w:t xml:space="preserve">16 This is a string </w:t>
            </w:r>
          </w:p>
        </w:tc>
      </w:tr>
      <w:tr w:rsidR="001B3904" w:rsidRPr="001B3904" w14:paraId="675BC6C4" w14:textId="77777777" w:rsidTr="000D1DFB">
        <w:tc>
          <w:tcPr>
            <w:tcW w:w="9432" w:type="dxa"/>
            <w:tcPrChange w:id="928" w:author="Author">
              <w:tcPr>
                <w:tcW w:w="9576" w:type="dxa"/>
              </w:tcPr>
            </w:tcPrChange>
          </w:tcPr>
          <w:p w14:paraId="1720FB77" w14:textId="77777777" w:rsidR="001B3904" w:rsidRPr="001B3904" w:rsidRDefault="001B3904" w:rsidP="00830077">
            <w:r w:rsidRPr="001B3904">
              <w:t>&lt;&lt;checksum&gt;&gt;</w:t>
            </w:r>
          </w:p>
        </w:tc>
      </w:tr>
      <w:tr w:rsidR="001B3904" w:rsidRPr="001B3904" w14:paraId="61CC8F02" w14:textId="77777777" w:rsidTr="000D1DFB">
        <w:tc>
          <w:tcPr>
            <w:tcW w:w="9432" w:type="dxa"/>
            <w:tcPrChange w:id="929" w:author="Author">
              <w:tcPr>
                <w:tcW w:w="9576" w:type="dxa"/>
              </w:tcPr>
            </w:tcPrChange>
          </w:tcPr>
          <w:p w14:paraId="46E5326E" w14:textId="77777777" w:rsidR="001B3904" w:rsidRPr="001B3904" w:rsidRDefault="001B3904" w:rsidP="00830077"/>
        </w:tc>
      </w:tr>
      <w:tr w:rsidR="001B3904" w:rsidRPr="001B3904" w14:paraId="668835A2" w14:textId="77777777" w:rsidTr="000D1DFB">
        <w:tc>
          <w:tcPr>
            <w:tcW w:w="9432" w:type="dxa"/>
            <w:tcPrChange w:id="930" w:author="Author">
              <w:tcPr>
                <w:tcW w:w="9576" w:type="dxa"/>
              </w:tcPr>
            </w:tcPrChange>
          </w:tcPr>
          <w:p w14:paraId="7F9732E3" w14:textId="77777777" w:rsidR="001B3904" w:rsidRPr="001B3904" w:rsidRDefault="001B3904" w:rsidP="00830077">
            <w:r w:rsidRPr="001B3904">
              <w:t>5 a0 a1 a2 a3 a4</w:t>
            </w:r>
          </w:p>
        </w:tc>
      </w:tr>
      <w:tr w:rsidR="001B3904" w:rsidRPr="001B3904" w14:paraId="195EE7F8" w14:textId="77777777" w:rsidTr="000D1DFB">
        <w:tc>
          <w:tcPr>
            <w:tcW w:w="9432" w:type="dxa"/>
            <w:tcPrChange w:id="931" w:author="Author">
              <w:tcPr>
                <w:tcW w:w="9576" w:type="dxa"/>
              </w:tcPr>
            </w:tcPrChange>
          </w:tcPr>
          <w:p w14:paraId="127E7BC5" w14:textId="77777777" w:rsidR="001B3904" w:rsidRPr="001B3904" w:rsidRDefault="001B3904" w:rsidP="00830077">
            <w:r w:rsidRPr="001B3904">
              <w:t>&lt;&lt;checksum&gt;&gt;</w:t>
            </w:r>
          </w:p>
        </w:tc>
      </w:tr>
      <w:tr w:rsidR="001B3904" w:rsidRPr="001B3904" w14:paraId="3B97729F" w14:textId="77777777" w:rsidTr="000D1DFB">
        <w:tc>
          <w:tcPr>
            <w:tcW w:w="9432" w:type="dxa"/>
            <w:tcPrChange w:id="932" w:author="Author">
              <w:tcPr>
                <w:tcW w:w="9576" w:type="dxa"/>
              </w:tcPr>
            </w:tcPrChange>
          </w:tcPr>
          <w:p w14:paraId="68F5DFCC" w14:textId="77777777" w:rsidR="001B3904" w:rsidRPr="001B3904" w:rsidRDefault="001B3904" w:rsidP="00830077"/>
        </w:tc>
      </w:tr>
      <w:tr w:rsidR="001B3904" w:rsidRPr="001B3904" w14:paraId="0E6B5550" w14:textId="77777777" w:rsidTr="000D1DFB">
        <w:tc>
          <w:tcPr>
            <w:tcW w:w="9432" w:type="dxa"/>
            <w:tcPrChange w:id="933" w:author="Author">
              <w:tcPr>
                <w:tcW w:w="9576" w:type="dxa"/>
              </w:tcPr>
            </w:tcPrChange>
          </w:tcPr>
          <w:p w14:paraId="3C150B9D" w14:textId="77777777" w:rsidR="001B3904" w:rsidRPr="001B3904" w:rsidRDefault="001B3904" w:rsidP="00830077">
            <w:r w:rsidRPr="001B3904">
              <w:t xml:space="preserve">3 x00 x01 x02 6 x00 x01 x02 x03 x04 x05 </w:t>
            </w:r>
          </w:p>
        </w:tc>
      </w:tr>
      <w:tr w:rsidR="001B3904" w:rsidRPr="001B3904" w14:paraId="1942E12B" w14:textId="77777777" w:rsidTr="000D1DFB">
        <w:tc>
          <w:tcPr>
            <w:tcW w:w="9432" w:type="dxa"/>
            <w:tcPrChange w:id="934" w:author="Author">
              <w:tcPr>
                <w:tcW w:w="9576" w:type="dxa"/>
              </w:tcPr>
            </w:tcPrChange>
          </w:tcPr>
          <w:p w14:paraId="46B49848" w14:textId="77777777" w:rsidR="001B3904" w:rsidRPr="001B3904" w:rsidRDefault="001B3904" w:rsidP="00830077">
            <w:r w:rsidRPr="001B3904">
              <w:t>&lt;&lt;checksum&gt;&gt;</w:t>
            </w:r>
          </w:p>
        </w:tc>
      </w:tr>
      <w:tr w:rsidR="001B3904" w:rsidRPr="001B3904" w14:paraId="5EFA158B" w14:textId="77777777" w:rsidTr="000D1DFB">
        <w:tc>
          <w:tcPr>
            <w:tcW w:w="9432" w:type="dxa"/>
            <w:tcPrChange w:id="935" w:author="Author">
              <w:tcPr>
                <w:tcW w:w="9576" w:type="dxa"/>
              </w:tcPr>
            </w:tcPrChange>
          </w:tcPr>
          <w:p w14:paraId="35C4EE63" w14:textId="77777777" w:rsidR="001B3904" w:rsidRPr="001B3904" w:rsidRDefault="001B3904" w:rsidP="00830077"/>
        </w:tc>
      </w:tr>
      <w:tr w:rsidR="001B3904" w:rsidRPr="001B3904" w14:paraId="57278F57" w14:textId="77777777" w:rsidTr="000D1DFB">
        <w:tc>
          <w:tcPr>
            <w:tcW w:w="9432" w:type="dxa"/>
            <w:tcPrChange w:id="936" w:author="Author">
              <w:tcPr>
                <w:tcW w:w="9576" w:type="dxa"/>
              </w:tcPr>
            </w:tcPrChange>
          </w:tcPr>
          <w:p w14:paraId="3B195D92" w14:textId="4141A6D4" w:rsidR="001B3904" w:rsidRPr="001B3904" w:rsidRDefault="001B3904" w:rsidP="00830077">
            <w:del w:id="937" w:author="Author">
              <w:r w:rsidRPr="001B3904" w:rsidDel="00357F36">
                <w:delText>--&lt;&lt;boundary&gt;&gt;</w:delText>
              </w:r>
            </w:del>
          </w:p>
        </w:tc>
      </w:tr>
    </w:tbl>
    <w:p w14:paraId="23B2ECA0" w14:textId="77777777" w:rsidR="007525A3" w:rsidRDefault="007525A3" w:rsidP="00420E79">
      <w:pPr>
        <w:pStyle w:val="BodyText"/>
      </w:pPr>
      <w:r>
        <w:t>Notes:</w:t>
      </w:r>
    </w:p>
    <w:p w14:paraId="222C7ECF" w14:textId="77777777" w:rsidR="007525A3" w:rsidRDefault="007525A3" w:rsidP="00830077">
      <w:pPr>
        <w:pStyle w:val="ListNumber"/>
        <w:numPr>
          <w:ilvl w:val="0"/>
          <w:numId w:val="57"/>
        </w:numPr>
      </w:pPr>
      <w:r>
        <w:t>The checksum calculation includes only the values of the variable, not the prefix length bytes.</w:t>
      </w:r>
    </w:p>
    <w:p w14:paraId="20098605" w14:textId="77777777" w:rsidR="00013083" w:rsidRDefault="007525A3" w:rsidP="00830077">
      <w:pPr>
        <w:pStyle w:val="ListNumber"/>
        <w:numPr>
          <w:ilvl w:val="0"/>
          <w:numId w:val="57"/>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286737D9" w14:textId="77777777" w:rsidR="00013083" w:rsidRDefault="00013083" w:rsidP="002C4913">
      <w:pPr>
        <w:pStyle w:val="Heading3"/>
      </w:pPr>
      <w:bookmarkStart w:id="938" w:name="_Toc333413779"/>
      <w:r>
        <w:t>A single varying array (two varying dimensions)</w:t>
      </w:r>
      <w:bookmarkEnd w:id="938"/>
    </w:p>
    <w:p w14:paraId="1AD644FE" w14:textId="3F1519E4" w:rsidR="001B3904" w:rsidRPr="001B3904" w:rsidRDefault="00357F36" w:rsidP="00420E79">
      <w:pPr>
        <w:pStyle w:val="BodyText"/>
      </w:pPr>
      <w:ins w:id="939" w:author="Author">
        <w:r>
          <w:t>The array ‘x’ has two dimensions, both of which vary in size. In the example, at the time of serialization ‘x’ has three elements in its outer dimension and those have three, six and one element, respectively. Because these are ‘varying’ dimentions, the size of each much prefix the actual values.</w:t>
        </w:r>
      </w:ins>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940"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941">
          <w:tblGrid>
            <w:gridCol w:w="9432"/>
          </w:tblGrid>
        </w:tblGridChange>
      </w:tblGrid>
      <w:tr w:rsidR="001B3904" w:rsidRPr="001B3904" w14:paraId="07BEC71A" w14:textId="77777777" w:rsidTr="000D1DFB">
        <w:tc>
          <w:tcPr>
            <w:tcW w:w="9432" w:type="dxa"/>
            <w:tcPrChange w:id="942" w:author="Author">
              <w:tcPr>
                <w:tcW w:w="9576" w:type="dxa"/>
              </w:tcPr>
            </w:tcPrChange>
          </w:tcPr>
          <w:p w14:paraId="292190DA" w14:textId="77777777" w:rsidR="001B3904" w:rsidRPr="001B3904" w:rsidRDefault="001B3904" w:rsidP="00830077">
            <w:r w:rsidRPr="001B3904">
              <w:t>&lt;Group name=”foo”&gt;</w:t>
            </w:r>
          </w:p>
        </w:tc>
      </w:tr>
      <w:tr w:rsidR="001B3904" w:rsidRPr="001B3904" w14:paraId="4D7F8647" w14:textId="77777777" w:rsidTr="000D1DFB">
        <w:tc>
          <w:tcPr>
            <w:tcW w:w="9432" w:type="dxa"/>
            <w:tcPrChange w:id="943" w:author="Author">
              <w:tcPr>
                <w:tcW w:w="9576" w:type="dxa"/>
              </w:tcPr>
            </w:tcPrChange>
          </w:tcPr>
          <w:p w14:paraId="3CE8E3FF" w14:textId="77777777" w:rsidR="001B3904" w:rsidRPr="001B3904" w:rsidRDefault="001B3904" w:rsidP="00830077">
            <w:r w:rsidRPr="001B3904">
              <w:t>&lt;Int32 name=”x”&gt;</w:t>
            </w:r>
          </w:p>
        </w:tc>
      </w:tr>
      <w:tr w:rsidR="001B3904" w:rsidRPr="001B3904" w14:paraId="679A5F69" w14:textId="77777777" w:rsidTr="000D1DFB">
        <w:tc>
          <w:tcPr>
            <w:tcW w:w="9432" w:type="dxa"/>
            <w:tcPrChange w:id="944" w:author="Author">
              <w:tcPr>
                <w:tcW w:w="9576" w:type="dxa"/>
              </w:tcPr>
            </w:tcPrChange>
          </w:tcPr>
          <w:p w14:paraId="304F2710" w14:textId="065EDB03" w:rsidR="001B3904" w:rsidRPr="001B3904" w:rsidRDefault="001B3904" w:rsidP="00830077">
            <w:r w:rsidRPr="001B3904">
              <w:t>&lt;Dim size=”*”/&gt;</w:t>
            </w:r>
          </w:p>
        </w:tc>
      </w:tr>
      <w:tr w:rsidR="001B3904" w:rsidRPr="001B3904" w14:paraId="67268965" w14:textId="77777777" w:rsidTr="000D1DFB">
        <w:tc>
          <w:tcPr>
            <w:tcW w:w="9432" w:type="dxa"/>
            <w:tcPrChange w:id="945" w:author="Author">
              <w:tcPr>
                <w:tcW w:w="9576" w:type="dxa"/>
              </w:tcPr>
            </w:tcPrChange>
          </w:tcPr>
          <w:p w14:paraId="284B2DBE" w14:textId="0004B0A0" w:rsidR="001B3904" w:rsidRPr="001B3904" w:rsidRDefault="001B3904" w:rsidP="00830077">
            <w:r w:rsidRPr="001B3904">
              <w:t>&lt;Dim size=”*”/&gt;</w:t>
            </w:r>
          </w:p>
        </w:tc>
      </w:tr>
      <w:tr w:rsidR="001B3904" w:rsidRPr="001B3904" w14:paraId="447060B0" w14:textId="77777777" w:rsidTr="000D1DFB">
        <w:tc>
          <w:tcPr>
            <w:tcW w:w="9432" w:type="dxa"/>
            <w:tcPrChange w:id="946" w:author="Author">
              <w:tcPr>
                <w:tcW w:w="9576" w:type="dxa"/>
              </w:tcPr>
            </w:tcPrChange>
          </w:tcPr>
          <w:p w14:paraId="4C71CA72" w14:textId="77777777" w:rsidR="001B3904" w:rsidRPr="001B3904" w:rsidRDefault="001B3904" w:rsidP="00830077">
            <w:r w:rsidRPr="001B3904">
              <w:t>&lt;/Int32&gt;</w:t>
            </w:r>
          </w:p>
        </w:tc>
      </w:tr>
      <w:tr w:rsidR="001B3904" w:rsidRPr="001B3904" w14:paraId="1F298B63" w14:textId="77777777" w:rsidTr="000D1DFB">
        <w:tc>
          <w:tcPr>
            <w:tcW w:w="9432" w:type="dxa"/>
            <w:tcPrChange w:id="947" w:author="Author">
              <w:tcPr>
                <w:tcW w:w="9576" w:type="dxa"/>
              </w:tcPr>
            </w:tcPrChange>
          </w:tcPr>
          <w:p w14:paraId="263A21A5" w14:textId="77777777" w:rsidR="001B3904" w:rsidRPr="001B3904" w:rsidRDefault="001B3904" w:rsidP="00830077">
            <w:r w:rsidRPr="001B3904">
              <w:t>&lt;/Group&gt;</w:t>
            </w:r>
          </w:p>
        </w:tc>
      </w:tr>
      <w:tr w:rsidR="001B3904" w:rsidRPr="001B3904" w14:paraId="66C519C6" w14:textId="77777777" w:rsidTr="000D1DFB">
        <w:tc>
          <w:tcPr>
            <w:tcW w:w="9432" w:type="dxa"/>
            <w:tcPrChange w:id="948" w:author="Author">
              <w:tcPr>
                <w:tcW w:w="9576" w:type="dxa"/>
              </w:tcPr>
            </w:tcPrChange>
          </w:tcPr>
          <w:p w14:paraId="17D523A4" w14:textId="26FEEA18" w:rsidR="001B3904" w:rsidRPr="001B3904" w:rsidRDefault="001B3904" w:rsidP="00830077">
            <w:del w:id="949" w:author="Author">
              <w:r w:rsidRPr="001B3904" w:rsidDel="00357F36">
                <w:delText>...</w:delText>
              </w:r>
            </w:del>
          </w:p>
        </w:tc>
      </w:tr>
      <w:tr w:rsidR="001B3904" w:rsidRPr="001B3904" w14:paraId="2A47676A" w14:textId="77777777" w:rsidTr="000D1DFB">
        <w:tc>
          <w:tcPr>
            <w:tcW w:w="9432" w:type="dxa"/>
            <w:tcPrChange w:id="950" w:author="Author">
              <w:tcPr>
                <w:tcW w:w="9576" w:type="dxa"/>
              </w:tcPr>
            </w:tcPrChange>
          </w:tcPr>
          <w:p w14:paraId="327AC0E9" w14:textId="0EA9E690" w:rsidR="001B3904" w:rsidRPr="001B3904" w:rsidRDefault="001B3904" w:rsidP="00830077">
            <w:del w:id="951" w:author="Author">
              <w:r w:rsidRPr="001B3904" w:rsidDel="00357F36">
                <w:delText>Content-Length: &lt;&lt;-1 or the size in bytes of the binary data&gt;&gt;</w:delText>
              </w:r>
            </w:del>
          </w:p>
        </w:tc>
      </w:tr>
      <w:tr w:rsidR="001B3904" w:rsidRPr="001B3904" w14:paraId="7696A0A7" w14:textId="77777777" w:rsidTr="000D1DFB">
        <w:tc>
          <w:tcPr>
            <w:tcW w:w="9432" w:type="dxa"/>
            <w:tcPrChange w:id="952" w:author="Author">
              <w:tcPr>
                <w:tcW w:w="9576" w:type="dxa"/>
              </w:tcPr>
            </w:tcPrChange>
          </w:tcPr>
          <w:p w14:paraId="10570CE6" w14:textId="77777777" w:rsidR="001B3904" w:rsidRPr="001B3904" w:rsidRDefault="001B3904" w:rsidP="00830077"/>
        </w:tc>
      </w:tr>
      <w:tr w:rsidR="001B3904" w:rsidRPr="001B3904" w14:paraId="4CBEF0C3" w14:textId="77777777" w:rsidTr="000D1DFB">
        <w:tc>
          <w:tcPr>
            <w:tcW w:w="9432" w:type="dxa"/>
            <w:tcPrChange w:id="953" w:author="Author">
              <w:tcPr>
                <w:tcW w:w="9576" w:type="dxa"/>
              </w:tcPr>
            </w:tcPrChange>
          </w:tcPr>
          <w:p w14:paraId="0B9E235A" w14:textId="77777777" w:rsidR="001B3904" w:rsidRPr="001B3904" w:rsidRDefault="001B3904" w:rsidP="00830077">
            <w:r w:rsidRPr="001B3904">
              <w:t>3</w:t>
            </w:r>
          </w:p>
        </w:tc>
      </w:tr>
      <w:tr w:rsidR="001B3904" w:rsidRPr="001B3904" w14:paraId="016C7C6E" w14:textId="77777777" w:rsidTr="000D1DFB">
        <w:tc>
          <w:tcPr>
            <w:tcW w:w="9432" w:type="dxa"/>
            <w:tcPrChange w:id="954" w:author="Author">
              <w:tcPr>
                <w:tcW w:w="9576" w:type="dxa"/>
              </w:tcPr>
            </w:tcPrChange>
          </w:tcPr>
          <w:p w14:paraId="5427441A" w14:textId="77777777" w:rsidR="001B3904" w:rsidRPr="001B3904" w:rsidRDefault="001B3904" w:rsidP="00830077"/>
        </w:tc>
      </w:tr>
      <w:tr w:rsidR="001B3904" w:rsidRPr="001B3904" w14:paraId="031D6CDB" w14:textId="77777777" w:rsidTr="000D1DFB">
        <w:tc>
          <w:tcPr>
            <w:tcW w:w="9432" w:type="dxa"/>
            <w:tcPrChange w:id="955" w:author="Author">
              <w:tcPr>
                <w:tcW w:w="9576" w:type="dxa"/>
              </w:tcPr>
            </w:tcPrChange>
          </w:tcPr>
          <w:p w14:paraId="39EE396A" w14:textId="77777777" w:rsidR="001B3904" w:rsidRPr="001B3904" w:rsidRDefault="001B3904" w:rsidP="00830077">
            <w:r w:rsidRPr="001B3904">
              <w:t xml:space="preserve">3 x00 x01 x02 </w:t>
            </w:r>
          </w:p>
        </w:tc>
      </w:tr>
      <w:tr w:rsidR="001B3904" w:rsidRPr="001B3904" w14:paraId="7C3F3B86" w14:textId="77777777" w:rsidTr="000D1DFB">
        <w:tc>
          <w:tcPr>
            <w:tcW w:w="9432" w:type="dxa"/>
            <w:tcPrChange w:id="956" w:author="Author">
              <w:tcPr>
                <w:tcW w:w="9576" w:type="dxa"/>
              </w:tcPr>
            </w:tcPrChange>
          </w:tcPr>
          <w:p w14:paraId="1AE5C83B" w14:textId="77777777" w:rsidR="001B3904" w:rsidRPr="001B3904" w:rsidRDefault="001B3904" w:rsidP="00830077"/>
        </w:tc>
      </w:tr>
      <w:tr w:rsidR="001B3904" w:rsidRPr="001B3904" w14:paraId="21F4948A" w14:textId="77777777" w:rsidTr="000D1DFB">
        <w:tc>
          <w:tcPr>
            <w:tcW w:w="9432" w:type="dxa"/>
            <w:tcPrChange w:id="957" w:author="Author">
              <w:tcPr>
                <w:tcW w:w="9576" w:type="dxa"/>
              </w:tcPr>
            </w:tcPrChange>
          </w:tcPr>
          <w:p w14:paraId="20DB8E73" w14:textId="77777777" w:rsidR="001B3904" w:rsidRPr="001B3904" w:rsidRDefault="001B3904" w:rsidP="00830077">
            <w:r w:rsidRPr="001B3904">
              <w:t>6 x10 x11 x12 x3 x14 x15</w:t>
            </w:r>
          </w:p>
        </w:tc>
      </w:tr>
      <w:tr w:rsidR="001B3904" w:rsidRPr="001B3904" w14:paraId="15CD8B9B" w14:textId="77777777" w:rsidTr="000D1DFB">
        <w:tc>
          <w:tcPr>
            <w:tcW w:w="9432" w:type="dxa"/>
            <w:tcPrChange w:id="958" w:author="Author">
              <w:tcPr>
                <w:tcW w:w="9576" w:type="dxa"/>
              </w:tcPr>
            </w:tcPrChange>
          </w:tcPr>
          <w:p w14:paraId="3EF345E7" w14:textId="77777777" w:rsidR="001B3904" w:rsidRPr="001B3904" w:rsidRDefault="001B3904" w:rsidP="00830077"/>
        </w:tc>
      </w:tr>
      <w:tr w:rsidR="001B3904" w:rsidRPr="001B3904" w14:paraId="635DDF0A" w14:textId="77777777" w:rsidTr="000D1DFB">
        <w:tc>
          <w:tcPr>
            <w:tcW w:w="9432" w:type="dxa"/>
            <w:tcPrChange w:id="959" w:author="Author">
              <w:tcPr>
                <w:tcW w:w="9576" w:type="dxa"/>
              </w:tcPr>
            </w:tcPrChange>
          </w:tcPr>
          <w:p w14:paraId="0971873D" w14:textId="77777777" w:rsidR="001B3904" w:rsidRPr="001B3904" w:rsidRDefault="001B3904" w:rsidP="00830077">
            <w:r w:rsidRPr="001B3904">
              <w:t xml:space="preserve">1  x20 </w:t>
            </w:r>
          </w:p>
        </w:tc>
      </w:tr>
      <w:tr w:rsidR="001B3904" w:rsidRPr="001B3904" w14:paraId="4446FB1A" w14:textId="77777777" w:rsidTr="000D1DFB">
        <w:tc>
          <w:tcPr>
            <w:tcW w:w="9432" w:type="dxa"/>
            <w:tcPrChange w:id="960" w:author="Author">
              <w:tcPr>
                <w:tcW w:w="9576" w:type="dxa"/>
              </w:tcPr>
            </w:tcPrChange>
          </w:tcPr>
          <w:p w14:paraId="23425F19" w14:textId="77777777" w:rsidR="001B3904" w:rsidRPr="001B3904" w:rsidRDefault="001B3904" w:rsidP="00830077">
            <w:r w:rsidRPr="001B3904">
              <w:t>&lt;&lt;checksum&gt;&gt;</w:t>
            </w:r>
          </w:p>
        </w:tc>
      </w:tr>
      <w:tr w:rsidR="001B3904" w:rsidRPr="001B3904" w14:paraId="35E18910" w14:textId="77777777" w:rsidTr="000D1DFB">
        <w:tc>
          <w:tcPr>
            <w:tcW w:w="9432" w:type="dxa"/>
            <w:tcPrChange w:id="961" w:author="Author">
              <w:tcPr>
                <w:tcW w:w="9576" w:type="dxa"/>
              </w:tcPr>
            </w:tcPrChange>
          </w:tcPr>
          <w:p w14:paraId="721BF70C" w14:textId="77777777" w:rsidR="001B3904" w:rsidRPr="001B3904" w:rsidRDefault="001B3904" w:rsidP="00830077"/>
        </w:tc>
      </w:tr>
      <w:tr w:rsidR="001B3904" w:rsidRPr="001B3904" w:rsidDel="00357F36" w14:paraId="36F0729F" w14:textId="4800A2D8" w:rsidTr="000D1DFB">
        <w:trPr>
          <w:del w:id="962" w:author="Author"/>
        </w:trPr>
        <w:tc>
          <w:tcPr>
            <w:tcW w:w="9432" w:type="dxa"/>
            <w:tcPrChange w:id="963" w:author="Author">
              <w:tcPr>
                <w:tcW w:w="9576" w:type="dxa"/>
              </w:tcPr>
            </w:tcPrChange>
          </w:tcPr>
          <w:p w14:paraId="2853EE79" w14:textId="1C677503" w:rsidR="001B3904" w:rsidRPr="001B3904" w:rsidDel="00357F36" w:rsidRDefault="001B3904" w:rsidP="00830077">
            <w:pPr>
              <w:rPr>
                <w:del w:id="964" w:author="Author"/>
              </w:rPr>
            </w:pPr>
            <w:del w:id="965" w:author="Author">
              <w:r w:rsidRPr="001B3904" w:rsidDel="00357F36">
                <w:delText>--&lt;&lt;boundary&gt;&gt;</w:delText>
              </w:r>
            </w:del>
          </w:p>
        </w:tc>
      </w:tr>
      <w:tr w:rsidR="001B3904" w:rsidRPr="001B3904" w:rsidDel="00357F36" w14:paraId="1CDC0ED8" w14:textId="10E91B9D" w:rsidTr="000D1DFB">
        <w:trPr>
          <w:del w:id="966" w:author="Author"/>
        </w:trPr>
        <w:tc>
          <w:tcPr>
            <w:tcW w:w="9432" w:type="dxa"/>
            <w:tcPrChange w:id="967" w:author="Author">
              <w:tcPr>
                <w:tcW w:w="9576" w:type="dxa"/>
              </w:tcPr>
            </w:tcPrChange>
          </w:tcPr>
          <w:p w14:paraId="416A0F5C" w14:textId="5B741F7E" w:rsidR="001B3904" w:rsidRPr="001B3904" w:rsidDel="00357F36" w:rsidRDefault="001B3904" w:rsidP="00830077">
            <w:pPr>
              <w:rPr>
                <w:del w:id="968" w:author="Author"/>
              </w:rPr>
            </w:pPr>
          </w:p>
        </w:tc>
      </w:tr>
      <w:tr w:rsidR="001B3904" w:rsidRPr="001B3904" w14:paraId="40D38B4E" w14:textId="77777777" w:rsidTr="000D1DFB">
        <w:tc>
          <w:tcPr>
            <w:tcW w:w="9432" w:type="dxa"/>
            <w:tcPrChange w:id="969" w:author="Author">
              <w:tcPr>
                <w:tcW w:w="9576" w:type="dxa"/>
              </w:tcPr>
            </w:tcPrChange>
          </w:tcPr>
          <w:p w14:paraId="413246D1" w14:textId="77777777" w:rsidR="001B3904" w:rsidRPr="001B3904" w:rsidRDefault="001B3904" w:rsidP="00830077">
            <w:r w:rsidRPr="001B3904">
              <w:t>A varying array of structures</w:t>
            </w:r>
          </w:p>
        </w:tc>
      </w:tr>
      <w:tr w:rsidR="001B3904" w:rsidRPr="001B3904" w14:paraId="5EA426DD" w14:textId="77777777" w:rsidTr="000D1DFB">
        <w:tc>
          <w:tcPr>
            <w:tcW w:w="9432" w:type="dxa"/>
            <w:tcPrChange w:id="970" w:author="Author">
              <w:tcPr>
                <w:tcW w:w="9576" w:type="dxa"/>
              </w:tcPr>
            </w:tcPrChange>
          </w:tcPr>
          <w:p w14:paraId="0E93FED7" w14:textId="77777777" w:rsidR="001B3904" w:rsidRPr="001B3904" w:rsidRDefault="001B3904" w:rsidP="00830077">
            <w:r w:rsidRPr="001B3904">
              <w:t>&lt;Group name=”foo”&gt;</w:t>
            </w:r>
          </w:p>
        </w:tc>
      </w:tr>
      <w:tr w:rsidR="001B3904" w:rsidRPr="001B3904" w14:paraId="2B305580" w14:textId="77777777" w:rsidTr="000D1DFB">
        <w:tc>
          <w:tcPr>
            <w:tcW w:w="9432" w:type="dxa"/>
            <w:tcPrChange w:id="971" w:author="Author">
              <w:tcPr>
                <w:tcW w:w="9576" w:type="dxa"/>
              </w:tcPr>
            </w:tcPrChange>
          </w:tcPr>
          <w:p w14:paraId="5A73E54B" w14:textId="77777777" w:rsidR="001B3904" w:rsidRPr="001B3904" w:rsidRDefault="001B3904" w:rsidP="00830077">
            <w:r w:rsidRPr="001B3904">
              <w:t>&lt;Structure name=”s”&gt;</w:t>
            </w:r>
          </w:p>
        </w:tc>
      </w:tr>
      <w:tr w:rsidR="001B3904" w:rsidRPr="001B3904" w14:paraId="359B6E94" w14:textId="77777777" w:rsidTr="000D1DFB">
        <w:tc>
          <w:tcPr>
            <w:tcW w:w="9432" w:type="dxa"/>
            <w:tcPrChange w:id="972" w:author="Author">
              <w:tcPr>
                <w:tcW w:w="9576" w:type="dxa"/>
              </w:tcPr>
            </w:tcPrChange>
          </w:tcPr>
          <w:p w14:paraId="784CCE83" w14:textId="77777777" w:rsidR="001B3904" w:rsidRPr="001B3904" w:rsidRDefault="001B3904" w:rsidP="00830077">
            <w:r w:rsidRPr="001B3904">
              <w:t>&lt;Int32 name=”x”&gt;</w:t>
            </w:r>
          </w:p>
        </w:tc>
      </w:tr>
      <w:tr w:rsidR="001B3904" w:rsidRPr="001B3904" w14:paraId="0FF699B6" w14:textId="77777777" w:rsidTr="000D1DFB">
        <w:tc>
          <w:tcPr>
            <w:tcW w:w="9432" w:type="dxa"/>
            <w:tcPrChange w:id="973" w:author="Author">
              <w:tcPr>
                <w:tcW w:w="9576" w:type="dxa"/>
              </w:tcPr>
            </w:tcPrChange>
          </w:tcPr>
          <w:p w14:paraId="26EDE854" w14:textId="4EF895E2" w:rsidR="001B3904" w:rsidRPr="001B3904" w:rsidRDefault="001B3904" w:rsidP="00830077">
            <w:r w:rsidRPr="001B3904">
              <w:t>&lt;Dim size=”4”/&gt;</w:t>
            </w:r>
          </w:p>
        </w:tc>
      </w:tr>
      <w:tr w:rsidR="001B3904" w:rsidRPr="001B3904" w14:paraId="290C4E0B" w14:textId="77777777" w:rsidTr="000D1DFB">
        <w:tc>
          <w:tcPr>
            <w:tcW w:w="9432" w:type="dxa"/>
            <w:tcPrChange w:id="974" w:author="Author">
              <w:tcPr>
                <w:tcW w:w="9576" w:type="dxa"/>
              </w:tcPr>
            </w:tcPrChange>
          </w:tcPr>
          <w:p w14:paraId="0273A1A1" w14:textId="319ADBF1" w:rsidR="001B3904" w:rsidRPr="001B3904" w:rsidRDefault="001B3904" w:rsidP="00830077">
            <w:r w:rsidRPr="001B3904">
              <w:t>&lt;Dim size=”4”/&gt;</w:t>
            </w:r>
          </w:p>
        </w:tc>
      </w:tr>
      <w:tr w:rsidR="001B3904" w:rsidRPr="001B3904" w14:paraId="16D56F14" w14:textId="77777777" w:rsidTr="000D1DFB">
        <w:tc>
          <w:tcPr>
            <w:tcW w:w="9432" w:type="dxa"/>
            <w:tcPrChange w:id="975" w:author="Author">
              <w:tcPr>
                <w:tcW w:w="9576" w:type="dxa"/>
              </w:tcPr>
            </w:tcPrChange>
          </w:tcPr>
          <w:p w14:paraId="581ACA72" w14:textId="77777777" w:rsidR="001B3904" w:rsidRPr="001B3904" w:rsidRDefault="001B3904" w:rsidP="00830077">
            <w:r w:rsidRPr="001B3904">
              <w:t>&lt;/Int32&gt;</w:t>
            </w:r>
          </w:p>
        </w:tc>
      </w:tr>
      <w:tr w:rsidR="001B3904" w:rsidRPr="001B3904" w14:paraId="1645F665" w14:textId="77777777" w:rsidTr="000D1DFB">
        <w:tc>
          <w:tcPr>
            <w:tcW w:w="9432" w:type="dxa"/>
            <w:tcPrChange w:id="976" w:author="Author">
              <w:tcPr>
                <w:tcW w:w="9576" w:type="dxa"/>
              </w:tcPr>
            </w:tcPrChange>
          </w:tcPr>
          <w:p w14:paraId="151308D1" w14:textId="77777777" w:rsidR="001B3904" w:rsidRPr="001B3904" w:rsidRDefault="001B3904" w:rsidP="00830077">
            <w:r w:rsidRPr="001B3904">
              <w:t>&lt;Float64 name=”y”/&gt;</w:t>
            </w:r>
          </w:p>
        </w:tc>
      </w:tr>
      <w:tr w:rsidR="001B3904" w:rsidRPr="001B3904" w14:paraId="46DBA0A0" w14:textId="77777777" w:rsidTr="000D1DFB">
        <w:tc>
          <w:tcPr>
            <w:tcW w:w="9432" w:type="dxa"/>
            <w:tcPrChange w:id="977" w:author="Author">
              <w:tcPr>
                <w:tcW w:w="9576" w:type="dxa"/>
              </w:tcPr>
            </w:tcPrChange>
          </w:tcPr>
          <w:p w14:paraId="150A4A93" w14:textId="1CF46FEA" w:rsidR="001B3904" w:rsidRPr="001B3904" w:rsidRDefault="001B3904" w:rsidP="00830077">
            <w:r w:rsidRPr="001B3904">
              <w:t>&lt;Dim</w:t>
            </w:r>
            <w:r w:rsidR="00892CB0">
              <w:t xml:space="preserve"> </w:t>
            </w:r>
            <w:r w:rsidRPr="001B3904">
              <w:t>size=”*”/&gt;</w:t>
            </w:r>
          </w:p>
        </w:tc>
      </w:tr>
      <w:tr w:rsidR="001B3904" w:rsidRPr="001B3904" w14:paraId="15B48512" w14:textId="77777777" w:rsidTr="000D1DFB">
        <w:tc>
          <w:tcPr>
            <w:tcW w:w="9432" w:type="dxa"/>
            <w:tcPrChange w:id="978" w:author="Author">
              <w:tcPr>
                <w:tcW w:w="9576" w:type="dxa"/>
              </w:tcPr>
            </w:tcPrChange>
          </w:tcPr>
          <w:p w14:paraId="72ADEEF1" w14:textId="77777777" w:rsidR="001B3904" w:rsidRPr="001B3904" w:rsidRDefault="001B3904" w:rsidP="00830077">
            <w:r w:rsidRPr="001B3904">
              <w:t>&lt;/Structure&gt;</w:t>
            </w:r>
          </w:p>
        </w:tc>
      </w:tr>
      <w:tr w:rsidR="001B3904" w:rsidRPr="001B3904" w14:paraId="45CAD9B6" w14:textId="77777777" w:rsidTr="000D1DFB">
        <w:tc>
          <w:tcPr>
            <w:tcW w:w="9432" w:type="dxa"/>
            <w:tcPrChange w:id="979" w:author="Author">
              <w:tcPr>
                <w:tcW w:w="9576" w:type="dxa"/>
              </w:tcPr>
            </w:tcPrChange>
          </w:tcPr>
          <w:p w14:paraId="4961BE35" w14:textId="77777777" w:rsidR="001B3904" w:rsidRPr="001B3904" w:rsidRDefault="001B3904" w:rsidP="00830077">
            <w:r w:rsidRPr="001B3904">
              <w:t>&lt;/Group&gt;</w:t>
            </w:r>
          </w:p>
        </w:tc>
      </w:tr>
      <w:tr w:rsidR="001B3904" w:rsidRPr="001B3904" w:rsidDel="00357F36" w14:paraId="60FB0224" w14:textId="5D5372D4" w:rsidTr="000D1DFB">
        <w:trPr>
          <w:del w:id="980" w:author="Author"/>
        </w:trPr>
        <w:tc>
          <w:tcPr>
            <w:tcW w:w="9432" w:type="dxa"/>
            <w:tcPrChange w:id="981" w:author="Author">
              <w:tcPr>
                <w:tcW w:w="9576" w:type="dxa"/>
              </w:tcPr>
            </w:tcPrChange>
          </w:tcPr>
          <w:p w14:paraId="120EE885" w14:textId="59D50CA8" w:rsidR="001B3904" w:rsidRPr="001B3904" w:rsidDel="00357F36" w:rsidRDefault="001B3904" w:rsidP="00830077">
            <w:pPr>
              <w:rPr>
                <w:del w:id="982" w:author="Author"/>
              </w:rPr>
            </w:pPr>
            <w:del w:id="983" w:author="Author">
              <w:r w:rsidRPr="001B3904" w:rsidDel="00357F36">
                <w:delText>...</w:delText>
              </w:r>
            </w:del>
          </w:p>
        </w:tc>
      </w:tr>
      <w:tr w:rsidR="001B3904" w:rsidRPr="001B3904" w:rsidDel="00357F36" w14:paraId="1E4A6ABA" w14:textId="0C42EBAE" w:rsidTr="000D1DFB">
        <w:trPr>
          <w:del w:id="984" w:author="Author"/>
        </w:trPr>
        <w:tc>
          <w:tcPr>
            <w:tcW w:w="9432" w:type="dxa"/>
            <w:tcPrChange w:id="985" w:author="Author">
              <w:tcPr>
                <w:tcW w:w="9576" w:type="dxa"/>
              </w:tcPr>
            </w:tcPrChange>
          </w:tcPr>
          <w:p w14:paraId="188E1864" w14:textId="65691B23" w:rsidR="001B3904" w:rsidRPr="001B3904" w:rsidDel="00357F36" w:rsidRDefault="001B3904" w:rsidP="00830077">
            <w:pPr>
              <w:rPr>
                <w:del w:id="986" w:author="Author"/>
              </w:rPr>
            </w:pPr>
            <w:del w:id="987" w:author="Author">
              <w:r w:rsidRPr="001B3904" w:rsidDel="00357F36">
                <w:delText>Content-Length: &lt;&lt;-1 or the size in bytes of the binary data&gt;&gt;</w:delText>
              </w:r>
            </w:del>
          </w:p>
        </w:tc>
      </w:tr>
      <w:tr w:rsidR="001B3904" w:rsidRPr="001B3904" w14:paraId="524F455A" w14:textId="77777777" w:rsidTr="000D1DFB">
        <w:tc>
          <w:tcPr>
            <w:tcW w:w="9432" w:type="dxa"/>
            <w:tcPrChange w:id="988" w:author="Author">
              <w:tcPr>
                <w:tcW w:w="9576" w:type="dxa"/>
              </w:tcPr>
            </w:tcPrChange>
          </w:tcPr>
          <w:p w14:paraId="27ED3677" w14:textId="77777777" w:rsidR="001B3904" w:rsidRPr="001B3904" w:rsidRDefault="001B3904" w:rsidP="00830077"/>
        </w:tc>
      </w:tr>
      <w:tr w:rsidR="001B3904" w:rsidRPr="001B3904" w14:paraId="7E17BF44" w14:textId="77777777" w:rsidTr="000D1DFB">
        <w:tc>
          <w:tcPr>
            <w:tcW w:w="9432" w:type="dxa"/>
            <w:tcPrChange w:id="989" w:author="Author">
              <w:tcPr>
                <w:tcW w:w="9576" w:type="dxa"/>
              </w:tcPr>
            </w:tcPrChange>
          </w:tcPr>
          <w:p w14:paraId="46246A88" w14:textId="77777777" w:rsidR="001B3904" w:rsidRPr="001B3904" w:rsidRDefault="001B3904" w:rsidP="00830077">
            <w:r w:rsidRPr="001B3904">
              <w:t>2</w:t>
            </w:r>
          </w:p>
        </w:tc>
      </w:tr>
      <w:tr w:rsidR="001B3904" w:rsidRPr="001B3904" w14:paraId="6B9DD176" w14:textId="77777777" w:rsidTr="000D1DFB">
        <w:tc>
          <w:tcPr>
            <w:tcW w:w="9432" w:type="dxa"/>
            <w:tcPrChange w:id="990" w:author="Author">
              <w:tcPr>
                <w:tcW w:w="9576" w:type="dxa"/>
              </w:tcPr>
            </w:tcPrChange>
          </w:tcPr>
          <w:p w14:paraId="70118810" w14:textId="77777777" w:rsidR="001B3904" w:rsidRPr="001B3904" w:rsidRDefault="001B3904" w:rsidP="00830077"/>
        </w:tc>
      </w:tr>
      <w:tr w:rsidR="001B3904" w:rsidRPr="001B3904" w14:paraId="6F7A28EE" w14:textId="77777777" w:rsidTr="000D1DFB">
        <w:tc>
          <w:tcPr>
            <w:tcW w:w="9432" w:type="dxa"/>
            <w:tcPrChange w:id="991" w:author="Author">
              <w:tcPr>
                <w:tcW w:w="9576" w:type="dxa"/>
              </w:tcPr>
            </w:tcPrChange>
          </w:tcPr>
          <w:p w14:paraId="20797B41" w14:textId="77777777" w:rsidR="001B3904" w:rsidRPr="001B3904" w:rsidRDefault="001B3904" w:rsidP="00830077">
            <w:r w:rsidRPr="001B3904">
              <w:t>x00 x01 x02 x03 x10 x11 x12 x13</w:t>
            </w:r>
          </w:p>
        </w:tc>
      </w:tr>
      <w:tr w:rsidR="001B3904" w:rsidRPr="001B3904" w14:paraId="3F068908" w14:textId="77777777" w:rsidTr="000D1DFB">
        <w:tc>
          <w:tcPr>
            <w:tcW w:w="9432" w:type="dxa"/>
            <w:tcPrChange w:id="992" w:author="Author">
              <w:tcPr>
                <w:tcW w:w="9576" w:type="dxa"/>
              </w:tcPr>
            </w:tcPrChange>
          </w:tcPr>
          <w:p w14:paraId="3C8114C4" w14:textId="77777777" w:rsidR="001B3904" w:rsidRPr="001B3904" w:rsidRDefault="001B3904" w:rsidP="00830077">
            <w:r w:rsidRPr="001B3904">
              <w:t xml:space="preserve">y </w:t>
            </w:r>
          </w:p>
        </w:tc>
      </w:tr>
      <w:tr w:rsidR="001B3904" w:rsidRPr="001B3904" w14:paraId="0A750805" w14:textId="77777777" w:rsidTr="000D1DFB">
        <w:tc>
          <w:tcPr>
            <w:tcW w:w="9432" w:type="dxa"/>
            <w:tcPrChange w:id="993" w:author="Author">
              <w:tcPr>
                <w:tcW w:w="9576" w:type="dxa"/>
              </w:tcPr>
            </w:tcPrChange>
          </w:tcPr>
          <w:p w14:paraId="78C3CBF9" w14:textId="77777777" w:rsidR="001B3904" w:rsidRPr="001B3904" w:rsidRDefault="001B3904" w:rsidP="00830077"/>
        </w:tc>
      </w:tr>
      <w:tr w:rsidR="001B3904" w:rsidRPr="001B3904" w14:paraId="04594C98" w14:textId="77777777" w:rsidTr="000D1DFB">
        <w:tc>
          <w:tcPr>
            <w:tcW w:w="9432" w:type="dxa"/>
            <w:tcPrChange w:id="994" w:author="Author">
              <w:tcPr>
                <w:tcW w:w="9576" w:type="dxa"/>
              </w:tcPr>
            </w:tcPrChange>
          </w:tcPr>
          <w:p w14:paraId="46C16555" w14:textId="77777777" w:rsidR="001B3904" w:rsidRPr="001B3904" w:rsidRDefault="001B3904" w:rsidP="00830077">
            <w:r w:rsidRPr="001B3904">
              <w:t xml:space="preserve">x00 x01 x02 x03 x10 x11 x12 x13 </w:t>
            </w:r>
          </w:p>
        </w:tc>
      </w:tr>
      <w:tr w:rsidR="001B3904" w:rsidRPr="001B3904" w14:paraId="4409973C" w14:textId="77777777" w:rsidTr="000D1DFB">
        <w:tc>
          <w:tcPr>
            <w:tcW w:w="9432" w:type="dxa"/>
            <w:tcPrChange w:id="995" w:author="Author">
              <w:tcPr>
                <w:tcW w:w="9576" w:type="dxa"/>
              </w:tcPr>
            </w:tcPrChange>
          </w:tcPr>
          <w:p w14:paraId="70DC071B" w14:textId="77777777" w:rsidR="001B3904" w:rsidRPr="001B3904" w:rsidRDefault="001B3904" w:rsidP="00830077">
            <w:r w:rsidRPr="001B3904">
              <w:lastRenderedPageBreak/>
              <w:t xml:space="preserve">y </w:t>
            </w:r>
          </w:p>
        </w:tc>
      </w:tr>
      <w:tr w:rsidR="001B3904" w:rsidRPr="001B3904" w14:paraId="5AEF52A4" w14:textId="77777777" w:rsidTr="000D1DFB">
        <w:tc>
          <w:tcPr>
            <w:tcW w:w="9432" w:type="dxa"/>
            <w:tcPrChange w:id="996" w:author="Author">
              <w:tcPr>
                <w:tcW w:w="9576" w:type="dxa"/>
              </w:tcPr>
            </w:tcPrChange>
          </w:tcPr>
          <w:p w14:paraId="3EFBBF86" w14:textId="77777777" w:rsidR="001B3904" w:rsidRPr="001B3904" w:rsidRDefault="001B3904" w:rsidP="00830077">
            <w:r w:rsidRPr="001B3904">
              <w:t>&lt;&lt;checksum&gt;&gt;</w:t>
            </w:r>
          </w:p>
        </w:tc>
      </w:tr>
      <w:tr w:rsidR="001B3904" w:rsidRPr="001B3904" w:rsidDel="00357F36" w14:paraId="4C45F3A9" w14:textId="1562F15B" w:rsidTr="000D1DFB">
        <w:trPr>
          <w:del w:id="997" w:author="Author"/>
        </w:trPr>
        <w:tc>
          <w:tcPr>
            <w:tcW w:w="9432" w:type="dxa"/>
            <w:tcPrChange w:id="998" w:author="Author">
              <w:tcPr>
                <w:tcW w:w="9576" w:type="dxa"/>
              </w:tcPr>
            </w:tcPrChange>
          </w:tcPr>
          <w:p w14:paraId="2A424B0D" w14:textId="7E581D24" w:rsidR="001B3904" w:rsidRPr="001B3904" w:rsidDel="00357F36" w:rsidRDefault="001B3904" w:rsidP="00830077">
            <w:pPr>
              <w:rPr>
                <w:del w:id="999" w:author="Author"/>
              </w:rPr>
            </w:pPr>
          </w:p>
        </w:tc>
      </w:tr>
      <w:tr w:rsidR="001B3904" w:rsidRPr="001B3904" w:rsidDel="00357F36" w14:paraId="760EFDD0" w14:textId="036BC0ED" w:rsidTr="000D1DFB">
        <w:trPr>
          <w:del w:id="1000" w:author="Author"/>
        </w:trPr>
        <w:tc>
          <w:tcPr>
            <w:tcW w:w="9432" w:type="dxa"/>
            <w:tcPrChange w:id="1001" w:author="Author">
              <w:tcPr>
                <w:tcW w:w="9576" w:type="dxa"/>
              </w:tcPr>
            </w:tcPrChange>
          </w:tcPr>
          <w:p w14:paraId="32A16E3E" w14:textId="0FD1EC87" w:rsidR="001B3904" w:rsidRPr="001B3904" w:rsidDel="00357F36" w:rsidRDefault="001B3904" w:rsidP="00830077">
            <w:pPr>
              <w:rPr>
                <w:del w:id="1002" w:author="Author"/>
              </w:rPr>
            </w:pPr>
            <w:del w:id="1003" w:author="Author">
              <w:r w:rsidRPr="001B3904" w:rsidDel="00357F36">
                <w:delText>--&lt;&lt;boundary&gt;&gt;</w:delText>
              </w:r>
            </w:del>
          </w:p>
        </w:tc>
      </w:tr>
    </w:tbl>
    <w:p w14:paraId="382C04BB" w14:textId="77777777" w:rsidR="00013083" w:rsidRDefault="00013083" w:rsidP="00830077"/>
    <w:p w14:paraId="0BBE50A1" w14:textId="77777777" w:rsidR="00013083" w:rsidRDefault="00065F92" w:rsidP="00830077">
      <w:r>
        <w:t>Not</w:t>
      </w:r>
      <w:r w:rsidR="001B3904">
        <w:t>e</w:t>
      </w:r>
      <w:r>
        <w:t xml:space="preserve"> that two rows are assumed.</w:t>
      </w:r>
    </w:p>
    <w:p w14:paraId="1F27EA09" w14:textId="77777777" w:rsidR="00013083" w:rsidRDefault="00065F92" w:rsidP="002C4913">
      <w:pPr>
        <w:pStyle w:val="Heading3"/>
      </w:pPr>
      <w:bookmarkStart w:id="1004" w:name="_Toc333413780"/>
      <w:r>
        <w:t>A</w:t>
      </w:r>
      <w:r w:rsidR="00013083">
        <w:t xml:space="preserve"> varying</w:t>
      </w:r>
      <w:r w:rsidR="0057390F">
        <w:t xml:space="preserve"> array of structures with fields</w:t>
      </w:r>
      <w:r w:rsidR="00013083">
        <w:t xml:space="preserve"> that have varying dimensions</w:t>
      </w:r>
      <w:bookmarkEnd w:id="1004"/>
    </w:p>
    <w:p w14:paraId="594A21ED" w14:textId="77777777" w:rsidR="001B3904" w:rsidRPr="001B3904" w:rsidRDefault="001B3904" w:rsidP="00420E79">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005"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1006">
          <w:tblGrid>
            <w:gridCol w:w="9432"/>
          </w:tblGrid>
        </w:tblGridChange>
      </w:tblGrid>
      <w:tr w:rsidR="001B3904" w:rsidRPr="001B3904" w14:paraId="1FC807DA" w14:textId="77777777" w:rsidTr="000D1DFB">
        <w:tc>
          <w:tcPr>
            <w:tcW w:w="9432" w:type="dxa"/>
            <w:tcPrChange w:id="1007" w:author="Author">
              <w:tcPr>
                <w:tcW w:w="9576" w:type="dxa"/>
              </w:tcPr>
            </w:tcPrChange>
          </w:tcPr>
          <w:p w14:paraId="0C0465F4" w14:textId="77777777" w:rsidR="001B3904" w:rsidRPr="001B3904" w:rsidRDefault="001B3904" w:rsidP="00830077">
            <w:r w:rsidRPr="001B3904">
              <w:t>&lt;Group name=”foo”&gt;</w:t>
            </w:r>
          </w:p>
        </w:tc>
      </w:tr>
      <w:tr w:rsidR="001B3904" w:rsidRPr="001B3904" w14:paraId="11F09019" w14:textId="77777777" w:rsidTr="000D1DFB">
        <w:tc>
          <w:tcPr>
            <w:tcW w:w="9432" w:type="dxa"/>
            <w:tcPrChange w:id="1008" w:author="Author">
              <w:tcPr>
                <w:tcW w:w="9576" w:type="dxa"/>
              </w:tcPr>
            </w:tcPrChange>
          </w:tcPr>
          <w:p w14:paraId="57E1F13D" w14:textId="77777777" w:rsidR="001B3904" w:rsidRPr="001B3904" w:rsidRDefault="001B3904" w:rsidP="00830077">
            <w:r w:rsidRPr="001B3904">
              <w:t>&lt;Structure name=”s”&gt;</w:t>
            </w:r>
          </w:p>
        </w:tc>
      </w:tr>
      <w:tr w:rsidR="001B3904" w:rsidRPr="001B3904" w14:paraId="0204D071" w14:textId="77777777" w:rsidTr="000D1DFB">
        <w:tc>
          <w:tcPr>
            <w:tcW w:w="9432" w:type="dxa"/>
            <w:tcPrChange w:id="1009" w:author="Author">
              <w:tcPr>
                <w:tcW w:w="9576" w:type="dxa"/>
              </w:tcPr>
            </w:tcPrChange>
          </w:tcPr>
          <w:p w14:paraId="54D4C7E0" w14:textId="77777777" w:rsidR="001B3904" w:rsidRPr="001B3904" w:rsidRDefault="001B3904" w:rsidP="00830077">
            <w:r w:rsidRPr="001B3904">
              <w:t>&lt;Int32 name=”x”&gt;</w:t>
            </w:r>
          </w:p>
        </w:tc>
      </w:tr>
      <w:tr w:rsidR="001B3904" w:rsidRPr="001B3904" w14:paraId="305BFECB" w14:textId="77777777" w:rsidTr="000D1DFB">
        <w:tc>
          <w:tcPr>
            <w:tcW w:w="9432" w:type="dxa"/>
            <w:tcPrChange w:id="1010" w:author="Author">
              <w:tcPr>
                <w:tcW w:w="9576" w:type="dxa"/>
              </w:tcPr>
            </w:tcPrChange>
          </w:tcPr>
          <w:p w14:paraId="0DBD4064" w14:textId="687622CC" w:rsidR="001B3904" w:rsidRPr="001B3904" w:rsidRDefault="001B3904" w:rsidP="00830077">
            <w:r w:rsidRPr="001B3904">
              <w:t>&lt;Dim size=”2”/&gt;</w:t>
            </w:r>
          </w:p>
        </w:tc>
      </w:tr>
      <w:tr w:rsidR="001B3904" w:rsidRPr="001B3904" w14:paraId="49361E0C" w14:textId="77777777" w:rsidTr="000D1DFB">
        <w:tc>
          <w:tcPr>
            <w:tcW w:w="9432" w:type="dxa"/>
            <w:tcPrChange w:id="1011" w:author="Author">
              <w:tcPr>
                <w:tcW w:w="9576" w:type="dxa"/>
              </w:tcPr>
            </w:tcPrChange>
          </w:tcPr>
          <w:p w14:paraId="544A80A5" w14:textId="1721CE31" w:rsidR="001B3904" w:rsidRPr="001B3904" w:rsidRDefault="001B3904" w:rsidP="00830077">
            <w:r w:rsidRPr="001B3904">
              <w:t>&lt;Dim size=”*”/&gt;</w:t>
            </w:r>
          </w:p>
        </w:tc>
      </w:tr>
      <w:tr w:rsidR="001B3904" w:rsidRPr="001B3904" w14:paraId="6BCB67EC" w14:textId="77777777" w:rsidTr="000D1DFB">
        <w:tc>
          <w:tcPr>
            <w:tcW w:w="9432" w:type="dxa"/>
            <w:tcPrChange w:id="1012" w:author="Author">
              <w:tcPr>
                <w:tcW w:w="9576" w:type="dxa"/>
              </w:tcPr>
            </w:tcPrChange>
          </w:tcPr>
          <w:p w14:paraId="3C2B7F9C" w14:textId="77777777" w:rsidR="001B3904" w:rsidRPr="001B3904" w:rsidRDefault="001B3904" w:rsidP="00830077">
            <w:r w:rsidRPr="001B3904">
              <w:t>&lt;/Int32&gt;</w:t>
            </w:r>
          </w:p>
        </w:tc>
      </w:tr>
      <w:tr w:rsidR="001B3904" w:rsidRPr="001B3904" w14:paraId="50832E9B" w14:textId="77777777" w:rsidTr="000D1DFB">
        <w:tc>
          <w:tcPr>
            <w:tcW w:w="9432" w:type="dxa"/>
            <w:tcPrChange w:id="1013" w:author="Author">
              <w:tcPr>
                <w:tcW w:w="9576" w:type="dxa"/>
              </w:tcPr>
            </w:tcPrChange>
          </w:tcPr>
          <w:p w14:paraId="755ECA48" w14:textId="77777777" w:rsidR="001B3904" w:rsidRPr="001B3904" w:rsidRDefault="001B3904" w:rsidP="00830077">
            <w:r w:rsidRPr="001B3904">
              <w:t>&lt;Float64 name=”y”/&gt;</w:t>
            </w:r>
          </w:p>
        </w:tc>
      </w:tr>
      <w:tr w:rsidR="001B3904" w:rsidRPr="001B3904" w14:paraId="357995B3" w14:textId="77777777" w:rsidTr="000D1DFB">
        <w:tc>
          <w:tcPr>
            <w:tcW w:w="9432" w:type="dxa"/>
            <w:tcPrChange w:id="1014" w:author="Author">
              <w:tcPr>
                <w:tcW w:w="9576" w:type="dxa"/>
              </w:tcPr>
            </w:tcPrChange>
          </w:tcPr>
          <w:p w14:paraId="539FD34A" w14:textId="06EFFEBA" w:rsidR="001B3904" w:rsidRPr="001B3904" w:rsidRDefault="001B3904" w:rsidP="00830077">
            <w:r w:rsidRPr="001B3904">
              <w:t>&lt;Dim size=”*”/&gt;</w:t>
            </w:r>
          </w:p>
        </w:tc>
      </w:tr>
      <w:tr w:rsidR="001B3904" w:rsidRPr="001B3904" w14:paraId="45EA1714" w14:textId="77777777" w:rsidTr="000D1DFB">
        <w:tc>
          <w:tcPr>
            <w:tcW w:w="9432" w:type="dxa"/>
            <w:tcPrChange w:id="1015" w:author="Author">
              <w:tcPr>
                <w:tcW w:w="9576" w:type="dxa"/>
              </w:tcPr>
            </w:tcPrChange>
          </w:tcPr>
          <w:p w14:paraId="1470C960" w14:textId="77777777" w:rsidR="001B3904" w:rsidRPr="001B3904" w:rsidRDefault="001B3904" w:rsidP="00830077">
            <w:r w:rsidRPr="001B3904">
              <w:t>&lt;/Structure&gt;</w:t>
            </w:r>
          </w:p>
        </w:tc>
      </w:tr>
      <w:tr w:rsidR="001B3904" w:rsidRPr="001B3904" w14:paraId="2D4DE4C6" w14:textId="77777777" w:rsidTr="000D1DFB">
        <w:tc>
          <w:tcPr>
            <w:tcW w:w="9432" w:type="dxa"/>
            <w:tcPrChange w:id="1016" w:author="Author">
              <w:tcPr>
                <w:tcW w:w="9576" w:type="dxa"/>
              </w:tcPr>
            </w:tcPrChange>
          </w:tcPr>
          <w:p w14:paraId="408444BD" w14:textId="77777777" w:rsidR="001B3904" w:rsidRPr="001B3904" w:rsidRDefault="001B3904" w:rsidP="00830077">
            <w:r w:rsidRPr="001B3904">
              <w:t>&lt;/Group&gt;</w:t>
            </w:r>
          </w:p>
        </w:tc>
      </w:tr>
      <w:tr w:rsidR="001B3904" w:rsidRPr="001B3904" w:rsidDel="00357F36" w14:paraId="73E5E524" w14:textId="20BA4D9C" w:rsidTr="000D1DFB">
        <w:trPr>
          <w:del w:id="1017" w:author="Author"/>
        </w:trPr>
        <w:tc>
          <w:tcPr>
            <w:tcW w:w="9432" w:type="dxa"/>
            <w:tcPrChange w:id="1018" w:author="Author">
              <w:tcPr>
                <w:tcW w:w="9576" w:type="dxa"/>
              </w:tcPr>
            </w:tcPrChange>
          </w:tcPr>
          <w:p w14:paraId="204E38CD" w14:textId="57D4FB52" w:rsidR="001B3904" w:rsidRPr="001B3904" w:rsidDel="00357F36" w:rsidRDefault="001B3904" w:rsidP="00830077">
            <w:pPr>
              <w:rPr>
                <w:del w:id="1019" w:author="Author"/>
              </w:rPr>
            </w:pPr>
            <w:del w:id="1020" w:author="Author">
              <w:r w:rsidRPr="001B3904" w:rsidDel="00357F36">
                <w:delText>...</w:delText>
              </w:r>
            </w:del>
          </w:p>
        </w:tc>
      </w:tr>
      <w:tr w:rsidR="001B3904" w:rsidRPr="001B3904" w:rsidDel="00357F36" w14:paraId="3C0C0B4E" w14:textId="05D1939D" w:rsidTr="000D1DFB">
        <w:trPr>
          <w:del w:id="1021" w:author="Author"/>
        </w:trPr>
        <w:tc>
          <w:tcPr>
            <w:tcW w:w="9432" w:type="dxa"/>
            <w:tcPrChange w:id="1022" w:author="Author">
              <w:tcPr>
                <w:tcW w:w="9576" w:type="dxa"/>
              </w:tcPr>
            </w:tcPrChange>
          </w:tcPr>
          <w:p w14:paraId="559479A8" w14:textId="264024D4" w:rsidR="001B3904" w:rsidRPr="001B3904" w:rsidDel="00357F36" w:rsidRDefault="001B3904" w:rsidP="00830077">
            <w:pPr>
              <w:rPr>
                <w:del w:id="1023" w:author="Author"/>
              </w:rPr>
            </w:pPr>
            <w:del w:id="1024" w:author="Author">
              <w:r w:rsidRPr="001B3904" w:rsidDel="00357F36">
                <w:delText>Content-Length: &lt;&lt;-1 or the size in bytes of the binary data&gt;&gt;</w:delText>
              </w:r>
            </w:del>
          </w:p>
        </w:tc>
      </w:tr>
      <w:tr w:rsidR="001B3904" w:rsidRPr="001B3904" w14:paraId="573B2770" w14:textId="77777777" w:rsidTr="000D1DFB">
        <w:tc>
          <w:tcPr>
            <w:tcW w:w="9432" w:type="dxa"/>
            <w:tcPrChange w:id="1025" w:author="Author">
              <w:tcPr>
                <w:tcW w:w="9576" w:type="dxa"/>
              </w:tcPr>
            </w:tcPrChange>
          </w:tcPr>
          <w:p w14:paraId="351A910B" w14:textId="77777777" w:rsidR="001B3904" w:rsidRPr="001B3904" w:rsidRDefault="001B3904" w:rsidP="00830077"/>
        </w:tc>
      </w:tr>
      <w:tr w:rsidR="001B3904" w:rsidRPr="001B3904" w14:paraId="2140F6C6" w14:textId="77777777" w:rsidTr="000D1DFB">
        <w:tc>
          <w:tcPr>
            <w:tcW w:w="9432" w:type="dxa"/>
            <w:tcPrChange w:id="1026" w:author="Author">
              <w:tcPr>
                <w:tcW w:w="9576" w:type="dxa"/>
              </w:tcPr>
            </w:tcPrChange>
          </w:tcPr>
          <w:p w14:paraId="1364E8BB" w14:textId="77777777" w:rsidR="001B3904" w:rsidRPr="001B3904" w:rsidRDefault="001B3904" w:rsidP="00830077">
            <w:r w:rsidRPr="001B3904">
              <w:t>3</w:t>
            </w:r>
          </w:p>
        </w:tc>
      </w:tr>
      <w:tr w:rsidR="001B3904" w:rsidRPr="001B3904" w14:paraId="5F3170D7" w14:textId="77777777" w:rsidTr="000D1DFB">
        <w:tc>
          <w:tcPr>
            <w:tcW w:w="9432" w:type="dxa"/>
            <w:tcPrChange w:id="1027" w:author="Author">
              <w:tcPr>
                <w:tcW w:w="9576" w:type="dxa"/>
              </w:tcPr>
            </w:tcPrChange>
          </w:tcPr>
          <w:p w14:paraId="5447BD2E" w14:textId="77777777" w:rsidR="001B3904" w:rsidRPr="001B3904" w:rsidRDefault="001B3904" w:rsidP="00830077"/>
        </w:tc>
      </w:tr>
      <w:tr w:rsidR="001B3904" w:rsidRPr="001B3904" w14:paraId="7A603E05" w14:textId="77777777" w:rsidTr="000D1DFB">
        <w:tc>
          <w:tcPr>
            <w:tcW w:w="9432" w:type="dxa"/>
            <w:tcPrChange w:id="1028" w:author="Author">
              <w:tcPr>
                <w:tcW w:w="9576" w:type="dxa"/>
              </w:tcPr>
            </w:tcPrChange>
          </w:tcPr>
          <w:p w14:paraId="06C2CDDD" w14:textId="77777777" w:rsidR="001B3904" w:rsidRPr="001B3904" w:rsidRDefault="001B3904" w:rsidP="00830077">
            <w:r w:rsidRPr="001B3904">
              <w:t xml:space="preserve">1 x00 4 x10 x11 x12 x13 </w:t>
            </w:r>
          </w:p>
        </w:tc>
      </w:tr>
      <w:tr w:rsidR="001B3904" w:rsidRPr="001B3904" w14:paraId="5E5BE591" w14:textId="77777777" w:rsidTr="000D1DFB">
        <w:tc>
          <w:tcPr>
            <w:tcW w:w="9432" w:type="dxa"/>
            <w:tcPrChange w:id="1029" w:author="Author">
              <w:tcPr>
                <w:tcW w:w="9576" w:type="dxa"/>
              </w:tcPr>
            </w:tcPrChange>
          </w:tcPr>
          <w:p w14:paraId="5938427F" w14:textId="77777777" w:rsidR="001B3904" w:rsidRPr="001B3904" w:rsidRDefault="001B3904" w:rsidP="00830077">
            <w:r w:rsidRPr="001B3904">
              <w:t xml:space="preserve">y </w:t>
            </w:r>
          </w:p>
        </w:tc>
      </w:tr>
      <w:tr w:rsidR="001B3904" w:rsidRPr="001B3904" w14:paraId="6216C82B" w14:textId="77777777" w:rsidTr="000D1DFB">
        <w:tc>
          <w:tcPr>
            <w:tcW w:w="9432" w:type="dxa"/>
            <w:tcPrChange w:id="1030" w:author="Author">
              <w:tcPr>
                <w:tcW w:w="9576" w:type="dxa"/>
              </w:tcPr>
            </w:tcPrChange>
          </w:tcPr>
          <w:p w14:paraId="0682C6F1" w14:textId="77777777" w:rsidR="001B3904" w:rsidRPr="001B3904" w:rsidRDefault="001B3904" w:rsidP="00830077"/>
        </w:tc>
      </w:tr>
      <w:tr w:rsidR="001B3904" w:rsidRPr="001B3904" w14:paraId="5B802B08" w14:textId="77777777" w:rsidTr="000D1DFB">
        <w:tc>
          <w:tcPr>
            <w:tcW w:w="9432" w:type="dxa"/>
            <w:tcPrChange w:id="1031" w:author="Author">
              <w:tcPr>
                <w:tcW w:w="9576" w:type="dxa"/>
              </w:tcPr>
            </w:tcPrChange>
          </w:tcPr>
          <w:p w14:paraId="1F09F170" w14:textId="77777777" w:rsidR="001B3904" w:rsidRPr="001B3904" w:rsidRDefault="001B3904" w:rsidP="00830077">
            <w:r w:rsidRPr="001B3904">
              <w:t>3 x00 x01 x02 2 x10 x11</w:t>
            </w:r>
          </w:p>
        </w:tc>
      </w:tr>
      <w:tr w:rsidR="001B3904" w:rsidRPr="001B3904" w14:paraId="10C8B76F" w14:textId="77777777" w:rsidTr="000D1DFB">
        <w:tc>
          <w:tcPr>
            <w:tcW w:w="9432" w:type="dxa"/>
            <w:tcPrChange w:id="1032" w:author="Author">
              <w:tcPr>
                <w:tcW w:w="9576" w:type="dxa"/>
              </w:tcPr>
            </w:tcPrChange>
          </w:tcPr>
          <w:p w14:paraId="5EFFA779" w14:textId="77777777" w:rsidR="001B3904" w:rsidRPr="001B3904" w:rsidRDefault="001B3904" w:rsidP="00830077">
            <w:r w:rsidRPr="001B3904">
              <w:t xml:space="preserve">y </w:t>
            </w:r>
          </w:p>
        </w:tc>
      </w:tr>
      <w:tr w:rsidR="001B3904" w:rsidRPr="001B3904" w14:paraId="35C7F2C6" w14:textId="77777777" w:rsidTr="000D1DFB">
        <w:tc>
          <w:tcPr>
            <w:tcW w:w="9432" w:type="dxa"/>
            <w:tcPrChange w:id="1033" w:author="Author">
              <w:tcPr>
                <w:tcW w:w="9576" w:type="dxa"/>
              </w:tcPr>
            </w:tcPrChange>
          </w:tcPr>
          <w:p w14:paraId="7F31D511" w14:textId="77777777" w:rsidR="001B3904" w:rsidRPr="001B3904" w:rsidRDefault="001B3904" w:rsidP="00830077"/>
        </w:tc>
      </w:tr>
      <w:tr w:rsidR="001B3904" w:rsidRPr="001B3904" w14:paraId="2E3E3309" w14:textId="77777777" w:rsidTr="000D1DFB">
        <w:tc>
          <w:tcPr>
            <w:tcW w:w="9432" w:type="dxa"/>
            <w:tcPrChange w:id="1034" w:author="Author">
              <w:tcPr>
                <w:tcW w:w="9576" w:type="dxa"/>
              </w:tcPr>
            </w:tcPrChange>
          </w:tcPr>
          <w:p w14:paraId="52B96AAC" w14:textId="77777777" w:rsidR="001B3904" w:rsidRPr="001B3904" w:rsidRDefault="001B3904" w:rsidP="00830077">
            <w:r w:rsidRPr="001B3904">
              <w:t>2 x00 x01 2 x10 x11</w:t>
            </w:r>
          </w:p>
        </w:tc>
      </w:tr>
      <w:tr w:rsidR="001B3904" w:rsidRPr="001B3904" w14:paraId="4E3804A9" w14:textId="77777777" w:rsidTr="000D1DFB">
        <w:tc>
          <w:tcPr>
            <w:tcW w:w="9432" w:type="dxa"/>
            <w:tcPrChange w:id="1035" w:author="Author">
              <w:tcPr>
                <w:tcW w:w="9576" w:type="dxa"/>
              </w:tcPr>
            </w:tcPrChange>
          </w:tcPr>
          <w:p w14:paraId="23389EFD" w14:textId="77777777" w:rsidR="001B3904" w:rsidRPr="001B3904" w:rsidRDefault="001B3904" w:rsidP="00830077">
            <w:r w:rsidRPr="001B3904">
              <w:t xml:space="preserve">y </w:t>
            </w:r>
          </w:p>
        </w:tc>
      </w:tr>
      <w:tr w:rsidR="001B3904" w:rsidRPr="001B3904" w14:paraId="62D954BE" w14:textId="77777777" w:rsidTr="000D1DFB">
        <w:tc>
          <w:tcPr>
            <w:tcW w:w="9432" w:type="dxa"/>
            <w:tcPrChange w:id="1036" w:author="Author">
              <w:tcPr>
                <w:tcW w:w="9576" w:type="dxa"/>
              </w:tcPr>
            </w:tcPrChange>
          </w:tcPr>
          <w:p w14:paraId="56179C70" w14:textId="77777777" w:rsidR="001B3904" w:rsidRPr="001B3904" w:rsidRDefault="001B3904" w:rsidP="00830077">
            <w:r w:rsidRPr="001B3904">
              <w:t>&lt;&lt;checksum&gt;&gt;</w:t>
            </w:r>
          </w:p>
        </w:tc>
      </w:tr>
      <w:tr w:rsidR="001B3904" w:rsidRPr="001B3904" w:rsidDel="00357F36" w14:paraId="5BFA34CB" w14:textId="50382D6A" w:rsidTr="000D1DFB">
        <w:trPr>
          <w:del w:id="1037" w:author="Author"/>
        </w:trPr>
        <w:tc>
          <w:tcPr>
            <w:tcW w:w="9432" w:type="dxa"/>
            <w:tcPrChange w:id="1038" w:author="Author">
              <w:tcPr>
                <w:tcW w:w="9576" w:type="dxa"/>
              </w:tcPr>
            </w:tcPrChange>
          </w:tcPr>
          <w:p w14:paraId="4694F7FB" w14:textId="5418A329" w:rsidR="001B3904" w:rsidRPr="001B3904" w:rsidDel="00357F36" w:rsidRDefault="001B3904" w:rsidP="00830077">
            <w:pPr>
              <w:rPr>
                <w:del w:id="1039" w:author="Author"/>
              </w:rPr>
            </w:pPr>
          </w:p>
        </w:tc>
      </w:tr>
      <w:tr w:rsidR="001B3904" w:rsidRPr="001B3904" w:rsidDel="00357F36" w14:paraId="24DB8F8B" w14:textId="445E9F9F" w:rsidTr="000D1DFB">
        <w:trPr>
          <w:del w:id="1040" w:author="Author"/>
        </w:trPr>
        <w:tc>
          <w:tcPr>
            <w:tcW w:w="9432" w:type="dxa"/>
            <w:tcPrChange w:id="1041" w:author="Author">
              <w:tcPr>
                <w:tcW w:w="9576" w:type="dxa"/>
              </w:tcPr>
            </w:tcPrChange>
          </w:tcPr>
          <w:p w14:paraId="28C83D11" w14:textId="16332D54" w:rsidR="001B3904" w:rsidRPr="001B3904" w:rsidDel="00357F36" w:rsidRDefault="001B3904" w:rsidP="00830077">
            <w:pPr>
              <w:rPr>
                <w:del w:id="1042" w:author="Author"/>
              </w:rPr>
            </w:pPr>
            <w:del w:id="1043" w:author="Author">
              <w:r w:rsidRPr="001B3904" w:rsidDel="00357F36">
                <w:delText>--&lt;&lt;boundary&gt;&gt;</w:delText>
              </w:r>
            </w:del>
          </w:p>
        </w:tc>
      </w:tr>
    </w:tbl>
    <w:p w14:paraId="161E7D39" w14:textId="77777777" w:rsidR="00013083" w:rsidRDefault="00013083" w:rsidP="00830077"/>
    <w:p w14:paraId="2AB6B040" w14:textId="77777777" w:rsidR="00136622" w:rsidRDefault="00136622" w:rsidP="00136622">
      <w:pPr>
        <w:pStyle w:val="Heading1"/>
      </w:pPr>
      <w:bookmarkStart w:id="1044" w:name="_Toc333413781"/>
      <w:r>
        <w:t>DAP4 Chunked Data Representation</w:t>
      </w:r>
      <w:del w:id="1045" w:author="Author">
        <w:r w:rsidDel="00357F36">
          <w:delText>.</w:delText>
        </w:r>
      </w:del>
      <w:bookmarkEnd w:id="1044"/>
    </w:p>
    <w:p w14:paraId="3D945819" w14:textId="400BDFA4" w:rsidR="00E200DB" w:rsidRDefault="00E200DB" w:rsidP="00420E79">
      <w:pPr>
        <w:pStyle w:val="BodyText"/>
      </w:pPr>
      <w:r>
        <w:t xml:space="preserve">An important capability for DAP4 is supporting client in determining when a data transmission fails. </w:t>
      </w:r>
      <w:r w:rsidR="00DF05F0">
        <w:t xml:space="preserve">This is especially difficult when sending binaray data (Section ?). </w:t>
      </w:r>
      <w:r>
        <w:t xml:space="preserve">In order to support such a capability, the DAP4 protocol uses a simplified variation on the HTTP/1.1 chunked transmission </w:t>
      </w:r>
      <w:r w:rsidR="00136622">
        <w:t>format</w:t>
      </w:r>
      <w:r>
        <w:t xml:space="preserve"> [cite] to serialize the data </w:t>
      </w:r>
      <w:r w:rsidR="00DF05F0">
        <w:t>p</w:t>
      </w:r>
      <w:r>
        <w:t xml:space="preserve">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14:paraId="7F04908B" w14:textId="228F67A7" w:rsidR="00E200DB" w:rsidRDefault="00E200DB" w:rsidP="00420E79">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r w:rsidR="0095389A">
        <w:rPr>
          <w:color w:val="FF0000"/>
        </w:rPr>
        <w:t>Section ?</w:t>
      </w:r>
      <w:r>
        <w:t xml:space="preserve">). In the latter case, the client should assume that the data response </w:t>
      </w:r>
      <w:r w:rsidR="00136622">
        <w:t xml:space="preserve">has </w:t>
      </w:r>
      <w:r>
        <w:t>ended, even though the correct closing information was not provided.</w:t>
      </w:r>
    </w:p>
    <w:p w14:paraId="6D2A200D" w14:textId="77777777" w:rsidR="00E200DB" w:rsidRDefault="00136622" w:rsidP="00420E79">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w:t>
      </w:r>
      <w:del w:id="1046" w:author="Author">
        <w:r w:rsidR="00E200DB" w:rsidDel="00420E79">
          <w:delText xml:space="preserve"> </w:delText>
        </w:r>
      </w:del>
      <w:r w:rsidR="00E200DB">
        <w:t>777</w:t>
      </w:r>
      <w:del w:id="1047" w:author="Author">
        <w:r w:rsidR="00E200DB" w:rsidDel="00420E79">
          <w:delText xml:space="preserve"> </w:delText>
        </w:r>
      </w:del>
      <w:r w:rsidR="00E200DB">
        <w:t>216) bytes. Immediately following the four-byte chunk header will be chunk-count bytes followed by another chunk header.</w:t>
      </w:r>
      <w:r w:rsidR="00825BAD">
        <w:t xml:space="preserve"> More precisely the initial four bytes of the chunk are decoded using the following steps.</w:t>
      </w:r>
    </w:p>
    <w:p w14:paraId="041C80CC" w14:textId="77777777" w:rsidR="00825BAD" w:rsidRDefault="00825BAD" w:rsidP="00830077">
      <w:pPr>
        <w:pStyle w:val="ListNumber"/>
        <w:numPr>
          <w:ilvl w:val="0"/>
          <w:numId w:val="58"/>
        </w:numPr>
      </w:pPr>
      <w:r>
        <w:t>Treat the 32 bit header a single unsigned integer.</w:t>
      </w:r>
    </w:p>
    <w:p w14:paraId="5485BF24" w14:textId="728839AC" w:rsidR="00825BAD" w:rsidRDefault="00825BAD" w:rsidP="004E2D7A">
      <w:pPr>
        <w:pStyle w:val="ListNumber"/>
        <w:numPr>
          <w:ilvl w:val="0"/>
          <w:numId w:val="58"/>
        </w:numPr>
      </w:pPr>
      <w:r>
        <w:t xml:space="preserve">Convert the integer from network byte order to the local machine byte order by swapping bytes as necessary (see </w:t>
      </w:r>
      <w:proofErr w:type="gramStart"/>
      <w:r w:rsidR="0095389A" w:rsidRPr="00734C51">
        <w:t>Section ?</w:t>
      </w:r>
      <w:proofErr w:type="gramEnd"/>
      <w:r>
        <w:t>). Let the resulting integer be called H.</w:t>
      </w:r>
    </w:p>
    <w:p w14:paraId="2A02A84A" w14:textId="77777777" w:rsidR="00825BAD" w:rsidRDefault="00825BAD" w:rsidP="004E2D7A">
      <w:pPr>
        <w:pStyle w:val="ListNumber"/>
        <w:numPr>
          <w:ilvl w:val="0"/>
          <w:numId w:val="58"/>
        </w:numPr>
      </w:pPr>
      <w:r>
        <w:t>Compute the chunk type by the following expression: type = (H &gt;&gt; 24) &amp; 0xff (Using C-language operators).</w:t>
      </w:r>
    </w:p>
    <w:p w14:paraId="42FEDB0D" w14:textId="77777777" w:rsidR="00825BAD" w:rsidRDefault="00825BAD" w:rsidP="004E2D7A">
      <w:pPr>
        <w:pStyle w:val="ListNumber"/>
        <w:numPr>
          <w:ilvl w:val="0"/>
          <w:numId w:val="58"/>
        </w:numPr>
      </w:pPr>
      <w:r>
        <w:t>Compute the chunk length by the following expression: length = (H &amp; 0x00ffffff) (Using C-language operators).</w:t>
      </w:r>
    </w:p>
    <w:p w14:paraId="46265618" w14:textId="77777777" w:rsidR="00E200DB" w:rsidRDefault="00E200DB" w:rsidP="00420E79">
      <w:pPr>
        <w:pStyle w:val="BodyText"/>
      </w:pPr>
      <w:r>
        <w:t>Three chunk-type types are defined in this proposal:</w:t>
      </w:r>
    </w:p>
    <w:p w14:paraId="69E78EEA" w14:textId="6F196AAD" w:rsidR="00482063" w:rsidRDefault="00426647" w:rsidP="004E2D7A">
      <w:pPr>
        <w:pStyle w:val="ListBullet"/>
      </w:pPr>
      <w:r>
        <w:t>D</w:t>
      </w:r>
      <w:r w:rsidR="00E200DB">
        <w:t>ata</w:t>
      </w:r>
      <w:r w:rsidR="00482063">
        <w:t xml:space="preserve"> –</w:t>
      </w:r>
      <w:r w:rsidR="00E200DB">
        <w:t>This chunk header prefixes the next chunk in the current data response</w:t>
      </w:r>
    </w:p>
    <w:p w14:paraId="68E1EDC6" w14:textId="2FB5E7E2" w:rsidR="00482063" w:rsidRDefault="00426647" w:rsidP="004E2D7A">
      <w:pPr>
        <w:pStyle w:val="ListBullet"/>
      </w:pPr>
      <w:r>
        <w:t>E</w:t>
      </w:r>
      <w:r w:rsidR="00E200DB">
        <w:t>rror</w:t>
      </w:r>
      <w:r w:rsidR="00482063">
        <w:t xml:space="preserve"> – </w:t>
      </w:r>
      <w:r w:rsidR="00E200DB">
        <w:t xml:space="preserve">This chunk header prefixes an error message; the current data response has ended </w:t>
      </w:r>
    </w:p>
    <w:p w14:paraId="33FAEA06" w14:textId="0107B363" w:rsidR="00E200DB" w:rsidRDefault="00426647" w:rsidP="004E2D7A">
      <w:pPr>
        <w:pStyle w:val="ListBullet"/>
      </w:pPr>
      <w:r>
        <w:t>E</w:t>
      </w:r>
      <w:r w:rsidR="00E200DB">
        <w:t>nd</w:t>
      </w:r>
      <w:r w:rsidR="00482063">
        <w:t xml:space="preserve"> – </w:t>
      </w:r>
      <w:r w:rsidR="00E200DB">
        <w:t xml:space="preserve">This chunk header is the last one for the current data response </w:t>
      </w:r>
    </w:p>
    <w:p w14:paraId="3BF0AD44" w14:textId="77777777" w:rsidR="00E002FE" w:rsidRDefault="00825BAD" w:rsidP="002C4913">
      <w:pPr>
        <w:pStyle w:val="Heading2"/>
      </w:pPr>
      <w:bookmarkStart w:id="1048" w:name="_Toc333413782"/>
      <w:r>
        <w:t xml:space="preserve">Chunked Format </w:t>
      </w:r>
      <w:r w:rsidR="00E200DB">
        <w:t>Grammar</w:t>
      </w:r>
      <w:bookmarkEnd w:id="1048"/>
    </w:p>
    <w:p w14:paraId="1B33CF50" w14:textId="77777777" w:rsidR="00E002FE" w:rsidRPr="00E002FE" w:rsidRDefault="00E002FE" w:rsidP="00420E79">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521445" w14:paraId="2E012588" w14:textId="77777777" w:rsidTr="00B81A23">
        <w:tc>
          <w:tcPr>
            <w:tcW w:w="9576" w:type="dxa"/>
          </w:tcPr>
          <w:p w14:paraId="2DA50016" w14:textId="77777777" w:rsidR="00E25419" w:rsidRPr="00521445" w:rsidRDefault="00E25419" w:rsidP="00830077">
            <w:r w:rsidRPr="001A148A">
              <w:t>chunked_response: chunklist ;</w:t>
            </w:r>
          </w:p>
        </w:tc>
      </w:tr>
      <w:tr w:rsidR="00E25419" w:rsidRPr="00521445" w14:paraId="777ADA8C" w14:textId="77777777" w:rsidTr="00B81A23">
        <w:tc>
          <w:tcPr>
            <w:tcW w:w="9576" w:type="dxa"/>
          </w:tcPr>
          <w:p w14:paraId="7D09AE91" w14:textId="77777777" w:rsidR="00E25419" w:rsidRPr="00521445" w:rsidRDefault="00E25419" w:rsidP="00830077"/>
        </w:tc>
      </w:tr>
      <w:tr w:rsidR="00E25419" w:rsidRPr="00521445" w14:paraId="281C6710" w14:textId="77777777" w:rsidTr="00B81A23">
        <w:tc>
          <w:tcPr>
            <w:tcW w:w="9576" w:type="dxa"/>
          </w:tcPr>
          <w:p w14:paraId="3F1F2006" w14:textId="77777777" w:rsidR="00E25419" w:rsidRPr="00521445" w:rsidRDefault="00E25419" w:rsidP="00830077">
            <w:r w:rsidRPr="001A148A">
              <w:t>chunklist: chunk | chunklist chunk;</w:t>
            </w:r>
          </w:p>
        </w:tc>
      </w:tr>
      <w:tr w:rsidR="00E25419" w:rsidRPr="00521445" w14:paraId="01958387" w14:textId="77777777" w:rsidTr="00B81A23">
        <w:tc>
          <w:tcPr>
            <w:tcW w:w="9576" w:type="dxa"/>
          </w:tcPr>
          <w:p w14:paraId="64AAA554" w14:textId="77777777" w:rsidR="00E25419" w:rsidRPr="00521445" w:rsidRDefault="00E25419" w:rsidP="00830077"/>
        </w:tc>
      </w:tr>
      <w:tr w:rsidR="00E25419" w:rsidRPr="00521445" w14:paraId="344FCA78" w14:textId="77777777" w:rsidTr="00B81A23">
        <w:tc>
          <w:tcPr>
            <w:tcW w:w="9576" w:type="dxa"/>
          </w:tcPr>
          <w:p w14:paraId="5FE376C2" w14:textId="77777777" w:rsidR="00E25419" w:rsidRPr="00521445" w:rsidRDefault="00E25419" w:rsidP="00830077">
            <w:r w:rsidRPr="001A148A">
              <w:t>/* Semantic limitation: the number of bytes in the CHUNKDATA must be equal to SIZE*/</w:t>
            </w:r>
          </w:p>
        </w:tc>
      </w:tr>
      <w:tr w:rsidR="00E25419" w:rsidRPr="00521445" w14:paraId="368BD378" w14:textId="77777777" w:rsidTr="00B81A23">
        <w:tc>
          <w:tcPr>
            <w:tcW w:w="9576" w:type="dxa"/>
          </w:tcPr>
          <w:p w14:paraId="7417224D" w14:textId="77777777" w:rsidR="00E25419" w:rsidRPr="00521445" w:rsidRDefault="00E25419" w:rsidP="00830077">
            <w:r w:rsidRPr="001A148A">
              <w:t>chunk: CHUNKTYPE SIZE CHUNKDATA;</w:t>
            </w:r>
          </w:p>
        </w:tc>
      </w:tr>
    </w:tbl>
    <w:p w14:paraId="2D3C60DC" w14:textId="77777777" w:rsidR="00E002FE" w:rsidRDefault="00E25419" w:rsidP="002C4913">
      <w:pPr>
        <w:pStyle w:val="Heading2"/>
      </w:pPr>
      <w:bookmarkStart w:id="1049" w:name="_Toc333413783"/>
      <w:r>
        <w:t>Lexical Structure</w:t>
      </w:r>
      <w:bookmarkEnd w:id="1049"/>
    </w:p>
    <w:p w14:paraId="005CAF98" w14:textId="77777777" w:rsidR="00E25419" w:rsidRPr="00E25419" w:rsidRDefault="00E25419" w:rsidP="00420E79">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521445" w14:paraId="7F5C1726" w14:textId="77777777" w:rsidTr="009C62DE">
        <w:tc>
          <w:tcPr>
            <w:tcW w:w="9576" w:type="dxa"/>
          </w:tcPr>
          <w:p w14:paraId="7EC8FB42" w14:textId="77777777" w:rsidR="00E25419" w:rsidRPr="00521445" w:rsidRDefault="00E25419" w:rsidP="00830077">
            <w:r w:rsidRPr="001A148A">
              <w:t>/* A single 8-bit byte, with the encoding 0 = data, 1 = error, 2 = end */</w:t>
            </w:r>
          </w:p>
        </w:tc>
      </w:tr>
      <w:tr w:rsidR="00E25419" w:rsidRPr="00521445" w14:paraId="5B566570" w14:textId="77777777" w:rsidTr="009C62DE">
        <w:tc>
          <w:tcPr>
            <w:tcW w:w="9576" w:type="dxa"/>
          </w:tcPr>
          <w:p w14:paraId="0AF104EB" w14:textId="77777777" w:rsidR="00E25419" w:rsidRPr="00521445" w:rsidRDefault="00E25419" w:rsidP="00830077">
            <w:r w:rsidRPr="001A148A">
              <w:t xml:space="preserve">CHUNKTYPE </w:t>
            </w:r>
            <w:r w:rsidR="00825BAD">
              <w:t xml:space="preserve">= </w:t>
            </w:r>
            <w:r w:rsidRPr="001A148A">
              <w:t xml:space="preserve">'\x01'|'\x02'|'\0x03' </w:t>
            </w:r>
          </w:p>
        </w:tc>
      </w:tr>
      <w:tr w:rsidR="00E25419" w:rsidRPr="00521445" w14:paraId="39C6A0A2" w14:textId="77777777" w:rsidTr="009C62DE">
        <w:tc>
          <w:tcPr>
            <w:tcW w:w="9576" w:type="dxa"/>
          </w:tcPr>
          <w:p w14:paraId="1C7E7120" w14:textId="77777777" w:rsidR="00E25419" w:rsidRPr="00521445" w:rsidRDefault="00E25419" w:rsidP="00830077"/>
        </w:tc>
      </w:tr>
      <w:tr w:rsidR="00E25419" w:rsidRPr="00521445" w14:paraId="58EB1554" w14:textId="77777777" w:rsidTr="009C62DE">
        <w:tc>
          <w:tcPr>
            <w:tcW w:w="9576" w:type="dxa"/>
          </w:tcPr>
          <w:p w14:paraId="140D2FAF" w14:textId="77777777" w:rsidR="00E25419" w:rsidRPr="00521445" w:rsidRDefault="00E25419" w:rsidP="00830077">
            <w:r w:rsidRPr="001A148A">
              <w:t>/* A sequence of three 8-bit bytes, interpreted as an integer on network byte order */</w:t>
            </w:r>
          </w:p>
        </w:tc>
      </w:tr>
      <w:tr w:rsidR="00E25419" w:rsidRPr="00521445" w14:paraId="4631A907" w14:textId="77777777" w:rsidTr="009C62DE">
        <w:tc>
          <w:tcPr>
            <w:tcW w:w="9576" w:type="dxa"/>
          </w:tcPr>
          <w:p w14:paraId="4D9E1FAA" w14:textId="77777777" w:rsidR="00E25419" w:rsidRPr="00521445" w:rsidRDefault="00825BAD" w:rsidP="00830077">
            <w:r>
              <w:t xml:space="preserve">SIZE = </w:t>
            </w:r>
            <w:r w:rsidR="00E25419" w:rsidRPr="001A148A">
              <w:t>[\0x00-\0xFF][\0x00-\0xFF][\0x00-\0xFF]</w:t>
            </w:r>
          </w:p>
        </w:tc>
      </w:tr>
      <w:tr w:rsidR="00E25419" w:rsidRPr="00521445" w14:paraId="5FC3811B" w14:textId="77777777" w:rsidTr="009C62DE">
        <w:tc>
          <w:tcPr>
            <w:tcW w:w="9576" w:type="dxa"/>
          </w:tcPr>
          <w:p w14:paraId="7A2E5D70" w14:textId="77777777" w:rsidR="00E25419" w:rsidRPr="00521445" w:rsidRDefault="00E25419" w:rsidP="00830077"/>
        </w:tc>
      </w:tr>
      <w:tr w:rsidR="00E25419" w:rsidRPr="00521445" w14:paraId="3899A541" w14:textId="77777777" w:rsidTr="009C62DE">
        <w:tc>
          <w:tcPr>
            <w:tcW w:w="9576" w:type="dxa"/>
          </w:tcPr>
          <w:p w14:paraId="6A3CC68B" w14:textId="77777777" w:rsidR="00E25419" w:rsidRPr="00521445" w:rsidRDefault="00E25419" w:rsidP="00830077">
            <w:r w:rsidRPr="001A148A">
              <w:t>CHUNKDATA</w:t>
            </w:r>
            <w:r w:rsidR="00825BAD">
              <w:t xml:space="preserve"> =</w:t>
            </w:r>
            <w:r w:rsidRPr="001A148A">
              <w:t xml:space="preserve"> [\0x00-\0xFF]*</w:t>
            </w:r>
          </w:p>
        </w:tc>
      </w:tr>
    </w:tbl>
    <w:p w14:paraId="79657185" w14:textId="77777777" w:rsidR="00E002FE" w:rsidRDefault="00E002FE" w:rsidP="00420E79">
      <w:pPr>
        <w:pStyle w:val="BodyText"/>
      </w:pPr>
    </w:p>
    <w:p w14:paraId="43C10363" w14:textId="77777777" w:rsidR="00E002FE" w:rsidRDefault="00E002FE" w:rsidP="002C4913">
      <w:pPr>
        <w:pStyle w:val="Heading2"/>
      </w:pPr>
      <w:bookmarkStart w:id="1050" w:name="_Toc333413784"/>
      <w:r>
        <w:t xml:space="preserve">Error Chunk </w:t>
      </w:r>
      <w:r w:rsidR="00136622">
        <w:t>Schema</w:t>
      </w:r>
      <w:bookmarkEnd w:id="1050"/>
    </w:p>
    <w:p w14:paraId="5EABC168" w14:textId="77777777" w:rsidR="00E002FE" w:rsidRPr="00E002FE" w:rsidRDefault="00E25419" w:rsidP="00420E79">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525DF27D" w14:textId="77777777">
        <w:tc>
          <w:tcPr>
            <w:tcW w:w="9576" w:type="dxa"/>
          </w:tcPr>
          <w:p w14:paraId="7E27A7D1" w14:textId="77777777" w:rsidR="00426647" w:rsidRPr="00521445" w:rsidRDefault="00426647" w:rsidP="00830077">
            <w:r w:rsidRPr="00521445">
              <w:t>&lt;grammar xmlns="http://relaxng.org/ns/structure/1.0"</w:t>
            </w:r>
          </w:p>
        </w:tc>
      </w:tr>
      <w:tr w:rsidR="00426647" w:rsidRPr="00521445" w14:paraId="3B14CC2E" w14:textId="77777777">
        <w:tc>
          <w:tcPr>
            <w:tcW w:w="9576" w:type="dxa"/>
          </w:tcPr>
          <w:p w14:paraId="792C7F19" w14:textId="77777777" w:rsidR="00426647" w:rsidRPr="00521445" w:rsidRDefault="00426647" w:rsidP="00830077">
            <w:r w:rsidRPr="00521445">
              <w:t xml:space="preserve">         </w:t>
            </w:r>
            <w:r>
              <w:t xml:space="preserve">        </w:t>
            </w:r>
            <w:r w:rsidRPr="00521445">
              <w:t>xmlns:doc="http://www.example.com/annotation"</w:t>
            </w:r>
          </w:p>
        </w:tc>
      </w:tr>
      <w:tr w:rsidR="00426647" w:rsidRPr="00521445" w14:paraId="529D1772" w14:textId="77777777">
        <w:tc>
          <w:tcPr>
            <w:tcW w:w="9576" w:type="dxa"/>
          </w:tcPr>
          <w:p w14:paraId="27E9E258" w14:textId="1F7990BE" w:rsidR="00426647" w:rsidRPr="00521445" w:rsidRDefault="00426647" w:rsidP="00830077">
            <w:r w:rsidRPr="00521445">
              <w:t xml:space="preserve">         </w:t>
            </w:r>
            <w:r>
              <w:t xml:space="preserve">       </w:t>
            </w:r>
            <w:r w:rsidRPr="00521445">
              <w:t>datatypeLibrary="</w:t>
            </w:r>
            <w:r w:rsidR="00892CB0" w:rsidRPr="00892CB0">
              <w:t>http://xml.opendap.org/datatypes/dap4</w:t>
            </w:r>
            <w:r w:rsidRPr="00521445">
              <w:t>"</w:t>
            </w:r>
          </w:p>
        </w:tc>
      </w:tr>
      <w:tr w:rsidR="00426647" w:rsidRPr="00521445" w14:paraId="65B43D71" w14:textId="77777777">
        <w:tc>
          <w:tcPr>
            <w:tcW w:w="9576" w:type="dxa"/>
          </w:tcPr>
          <w:p w14:paraId="6F994335" w14:textId="77777777" w:rsidR="00426647" w:rsidRPr="00521445" w:rsidRDefault="00426647" w:rsidP="00830077">
            <w:r w:rsidRPr="00521445">
              <w:t xml:space="preserve">         </w:t>
            </w:r>
            <w:r>
              <w:t xml:space="preserve">       </w:t>
            </w:r>
            <w:r w:rsidRPr="00521445">
              <w:t>ns="http://xml.opendap.org/ns/DAP/4.0#"</w:t>
            </w:r>
          </w:p>
        </w:tc>
      </w:tr>
      <w:tr w:rsidR="00426647" w:rsidRPr="00521445" w14:paraId="4FBC03CF" w14:textId="77777777">
        <w:tc>
          <w:tcPr>
            <w:tcW w:w="9576" w:type="dxa"/>
          </w:tcPr>
          <w:p w14:paraId="4EA5F530" w14:textId="77777777" w:rsidR="00426647" w:rsidRPr="00521445" w:rsidRDefault="00426647" w:rsidP="00830077">
            <w:r w:rsidRPr="00521445">
              <w:t xml:space="preserve">         </w:t>
            </w:r>
            <w:r>
              <w:t xml:space="preserve">       </w:t>
            </w:r>
            <w:r w:rsidRPr="00521445">
              <w:t>&gt;</w:t>
            </w:r>
          </w:p>
        </w:tc>
      </w:tr>
      <w:tr w:rsidR="00426647" w:rsidRPr="00521445" w14:paraId="246EDDFA" w14:textId="77777777">
        <w:tc>
          <w:tcPr>
            <w:tcW w:w="9576" w:type="dxa"/>
          </w:tcPr>
          <w:p w14:paraId="7AEB0013" w14:textId="77777777" w:rsidR="00426647" w:rsidRPr="00521445" w:rsidRDefault="00426647" w:rsidP="00830077">
            <w:r w:rsidRPr="00521445">
              <w:t>&lt;start&gt;</w:t>
            </w:r>
          </w:p>
        </w:tc>
      </w:tr>
      <w:tr w:rsidR="00426647" w:rsidRPr="00521445" w14:paraId="492BD4F7" w14:textId="77777777">
        <w:tc>
          <w:tcPr>
            <w:tcW w:w="9576" w:type="dxa"/>
          </w:tcPr>
          <w:p w14:paraId="4C468A13" w14:textId="77777777" w:rsidR="00426647" w:rsidRPr="00521445" w:rsidRDefault="00426647" w:rsidP="00830077">
            <w:r w:rsidRPr="00521445">
              <w:t xml:space="preserve">  &lt;ref name="error"/&gt;</w:t>
            </w:r>
          </w:p>
        </w:tc>
      </w:tr>
      <w:tr w:rsidR="00426647" w:rsidRPr="00521445" w14:paraId="5FE419B9" w14:textId="77777777">
        <w:tc>
          <w:tcPr>
            <w:tcW w:w="9576" w:type="dxa"/>
          </w:tcPr>
          <w:p w14:paraId="3195EE4F" w14:textId="77777777" w:rsidR="00426647" w:rsidRPr="00521445" w:rsidRDefault="00426647" w:rsidP="00830077">
            <w:r w:rsidRPr="00521445">
              <w:t>&lt;/start&gt;</w:t>
            </w:r>
          </w:p>
        </w:tc>
      </w:tr>
      <w:tr w:rsidR="00426647" w:rsidRPr="00521445" w14:paraId="5A57F5EC" w14:textId="77777777">
        <w:tc>
          <w:tcPr>
            <w:tcW w:w="9576" w:type="dxa"/>
          </w:tcPr>
          <w:p w14:paraId="4CBBC3EB" w14:textId="77777777" w:rsidR="00426647" w:rsidRPr="00521445" w:rsidRDefault="00426647" w:rsidP="00830077">
            <w:r w:rsidRPr="00521445">
              <w:t>&lt;define name="error"&gt;</w:t>
            </w:r>
          </w:p>
        </w:tc>
      </w:tr>
      <w:tr w:rsidR="00426647" w:rsidRPr="00521445" w14:paraId="4DE96F43" w14:textId="77777777">
        <w:tc>
          <w:tcPr>
            <w:tcW w:w="9576" w:type="dxa"/>
          </w:tcPr>
          <w:p w14:paraId="7B82399E" w14:textId="77777777" w:rsidR="00426647" w:rsidRPr="00521445" w:rsidRDefault="00426647" w:rsidP="00830077">
            <w:r w:rsidRPr="00521445">
              <w:t xml:space="preserve">  &lt;element name="Error"&gt;</w:t>
            </w:r>
          </w:p>
        </w:tc>
      </w:tr>
      <w:tr w:rsidR="00426647" w:rsidRPr="00521445" w14:paraId="2F409150" w14:textId="77777777">
        <w:tc>
          <w:tcPr>
            <w:tcW w:w="9576" w:type="dxa"/>
          </w:tcPr>
          <w:p w14:paraId="0F5E49C4" w14:textId="77777777" w:rsidR="00426647" w:rsidRPr="00521445" w:rsidRDefault="00426647" w:rsidP="00830077">
            <w:r w:rsidRPr="00521445">
              <w:t xml:space="preserve">    &lt;attribute name="errorcode"&gt;&lt;data type="</w:t>
            </w:r>
            <w:r w:rsidR="00892CB0">
              <w:t>dap4_</w:t>
            </w:r>
            <w:r w:rsidRPr="00521445">
              <w:t>integer"/&gt;&lt;/attribute&gt;</w:t>
            </w:r>
          </w:p>
        </w:tc>
      </w:tr>
      <w:tr w:rsidR="00426647" w:rsidRPr="00521445" w14:paraId="12F7F1CA" w14:textId="77777777">
        <w:tc>
          <w:tcPr>
            <w:tcW w:w="9576" w:type="dxa"/>
          </w:tcPr>
          <w:p w14:paraId="5B136AE0" w14:textId="77777777" w:rsidR="00426647" w:rsidRPr="00521445" w:rsidRDefault="00426647" w:rsidP="00830077">
            <w:r w:rsidRPr="00521445">
              <w:t xml:space="preserve">    &lt;element name = "Message"&gt;&lt;text/&gt;&lt;/Message&gt;</w:t>
            </w:r>
          </w:p>
        </w:tc>
      </w:tr>
      <w:tr w:rsidR="00426647" w:rsidRPr="00521445" w14:paraId="1A6FA364" w14:textId="77777777">
        <w:tc>
          <w:tcPr>
            <w:tcW w:w="9576" w:type="dxa"/>
          </w:tcPr>
          <w:p w14:paraId="4D0380C3" w14:textId="77777777" w:rsidR="00426647" w:rsidRPr="00521445" w:rsidRDefault="00426647" w:rsidP="00830077">
            <w:r w:rsidRPr="00521445">
              <w:t xml:space="preserve">    &lt;optional&gt;</w:t>
            </w:r>
          </w:p>
        </w:tc>
      </w:tr>
      <w:tr w:rsidR="00426647" w:rsidRPr="00521445" w14:paraId="5BE16B1C" w14:textId="77777777">
        <w:tc>
          <w:tcPr>
            <w:tcW w:w="9576" w:type="dxa"/>
          </w:tcPr>
          <w:p w14:paraId="47DBF20B" w14:textId="77777777" w:rsidR="00426647" w:rsidRPr="00521445" w:rsidRDefault="00426647" w:rsidP="00830077">
            <w:r w:rsidRPr="00521445">
              <w:lastRenderedPageBreak/>
              <w:t xml:space="preserve">      &lt;interleave&gt;</w:t>
            </w:r>
          </w:p>
        </w:tc>
      </w:tr>
      <w:tr w:rsidR="00426647" w:rsidRPr="00521445" w14:paraId="5C4AAC0A" w14:textId="77777777">
        <w:tc>
          <w:tcPr>
            <w:tcW w:w="9576" w:type="dxa"/>
          </w:tcPr>
          <w:p w14:paraId="71D6E636" w14:textId="77777777" w:rsidR="00426647" w:rsidRPr="00521445" w:rsidRDefault="00426647" w:rsidP="00830077">
            <w:r w:rsidRPr="00521445">
              <w:t xml:space="preserve">        &lt;element name = "Position"&gt;&lt;text/&gt;&lt;/Message&gt;</w:t>
            </w:r>
          </w:p>
        </w:tc>
      </w:tr>
      <w:tr w:rsidR="00426647" w:rsidRPr="00521445" w14:paraId="7B64DD6B" w14:textId="77777777">
        <w:tc>
          <w:tcPr>
            <w:tcW w:w="9576" w:type="dxa"/>
          </w:tcPr>
          <w:p w14:paraId="37B6D061" w14:textId="77777777" w:rsidR="00426647" w:rsidRPr="00521445" w:rsidRDefault="00426647" w:rsidP="00830077">
            <w:r w:rsidRPr="00521445">
              <w:t xml:space="preserve">        &lt;element name = "Context"&gt;&lt;text/&gt;&lt;/Message&gt;</w:t>
            </w:r>
          </w:p>
        </w:tc>
      </w:tr>
      <w:tr w:rsidR="00426647" w:rsidRPr="00521445" w14:paraId="01FBA141" w14:textId="77777777">
        <w:tc>
          <w:tcPr>
            <w:tcW w:w="9576" w:type="dxa"/>
          </w:tcPr>
          <w:p w14:paraId="678F5D50" w14:textId="77777777" w:rsidR="00426647" w:rsidRPr="00521445" w:rsidRDefault="00426647" w:rsidP="00830077">
            <w:r w:rsidRPr="00521445">
              <w:t xml:space="preserve">        &lt;element name = "OtherInformation"&gt;&lt;text/&gt;&lt;/Message&gt;</w:t>
            </w:r>
          </w:p>
        </w:tc>
      </w:tr>
      <w:tr w:rsidR="00426647" w:rsidRPr="00521445" w14:paraId="3ABF1648" w14:textId="77777777">
        <w:tc>
          <w:tcPr>
            <w:tcW w:w="9576" w:type="dxa"/>
          </w:tcPr>
          <w:p w14:paraId="2D65F043" w14:textId="77777777" w:rsidR="00426647" w:rsidRPr="00521445" w:rsidRDefault="00426647" w:rsidP="00830077">
            <w:r w:rsidRPr="00521445">
              <w:t xml:space="preserve">      &lt;/interleave&gt;</w:t>
            </w:r>
          </w:p>
        </w:tc>
      </w:tr>
      <w:tr w:rsidR="00426647" w:rsidRPr="00521445" w14:paraId="0F39683B" w14:textId="77777777">
        <w:tc>
          <w:tcPr>
            <w:tcW w:w="9576" w:type="dxa"/>
          </w:tcPr>
          <w:p w14:paraId="4FC68DC4" w14:textId="77777777" w:rsidR="00426647" w:rsidRPr="00521445" w:rsidRDefault="00426647" w:rsidP="00830077">
            <w:r w:rsidRPr="00521445">
              <w:t xml:space="preserve">    &lt;/optional&gt;</w:t>
            </w:r>
          </w:p>
        </w:tc>
      </w:tr>
      <w:tr w:rsidR="00426647" w:rsidRPr="00521445" w14:paraId="124E06D6" w14:textId="77777777">
        <w:tc>
          <w:tcPr>
            <w:tcW w:w="9576" w:type="dxa"/>
          </w:tcPr>
          <w:p w14:paraId="2860529D" w14:textId="77777777" w:rsidR="00426647" w:rsidRPr="00521445" w:rsidRDefault="00426647" w:rsidP="00830077">
            <w:r w:rsidRPr="00521445">
              <w:t xml:space="preserve">  &lt;/element&gt;</w:t>
            </w:r>
          </w:p>
        </w:tc>
      </w:tr>
      <w:tr w:rsidR="00426647" w:rsidRPr="00521445" w14:paraId="15AEA158" w14:textId="77777777">
        <w:tc>
          <w:tcPr>
            <w:tcW w:w="9576" w:type="dxa"/>
          </w:tcPr>
          <w:p w14:paraId="56690340" w14:textId="77777777" w:rsidR="00426647" w:rsidRPr="00521445" w:rsidRDefault="00426647" w:rsidP="00830077">
            <w:r w:rsidRPr="00521445">
              <w:t>&lt;/define&gt;</w:t>
            </w:r>
          </w:p>
        </w:tc>
      </w:tr>
    </w:tbl>
    <w:p w14:paraId="67706071" w14:textId="11996F3A" w:rsidR="00CB7B6D" w:rsidRPr="007E1054" w:rsidDel="00357F36" w:rsidRDefault="00CB7B6D" w:rsidP="00B81A23">
      <w:pPr>
        <w:pStyle w:val="Heading1"/>
        <w:numPr>
          <w:ilvl w:val="0"/>
          <w:numId w:val="0"/>
        </w:numPr>
        <w:ind w:left="360"/>
        <w:rPr>
          <w:del w:id="1051" w:author="Author"/>
        </w:rPr>
      </w:pPr>
      <w:bookmarkStart w:id="1052" w:name="_Toc328300008"/>
      <w:bookmarkEnd w:id="599"/>
      <w:del w:id="1053" w:author="Author">
        <w:r w:rsidDel="00357F36">
          <w:br w:type="page"/>
        </w:r>
      </w:del>
    </w:p>
    <w:p w14:paraId="5D30C716" w14:textId="77777777" w:rsidR="00B865D6" w:rsidRDefault="00B865D6" w:rsidP="00B81A23">
      <w:pPr>
        <w:pStyle w:val="Heading1"/>
      </w:pPr>
      <w:bookmarkStart w:id="1054" w:name="_Toc333413785"/>
      <w:r>
        <w:lastRenderedPageBreak/>
        <w:t>Constraints</w:t>
      </w:r>
      <w:bookmarkEnd w:id="1054"/>
    </w:p>
    <w:p w14:paraId="7CAE2DD3" w14:textId="28C3245A" w:rsidR="00CB7B6D" w:rsidRDefault="00B865D6" w:rsidP="00420E79">
      <w:pPr>
        <w:pStyle w:val="BodyText"/>
      </w:pPr>
      <w:r>
        <w:t xml:space="preserve">A request to a DAP4 server for either metadata (the </w:t>
      </w:r>
      <w:del w:id="1055" w:author="Author">
        <w:r w:rsidDel="001F4874">
          <w:delText>DDX</w:delText>
        </w:r>
      </w:del>
      <w:ins w:id="1056" w:author="Author">
        <w:r w:rsidR="001F4874">
          <w:t>DMR</w:t>
        </w:r>
      </w:ins>
      <w:r>
        <w:t>) or data may include a constraint expression. This constraint expression specifies which variables are to be returned and what subset of the data for each variable is to be returned</w:t>
      </w:r>
      <w:r w:rsidR="00CB7B6D">
        <w:t>.</w:t>
      </w:r>
    </w:p>
    <w:p w14:paraId="4120E9C5" w14:textId="4AEB9F52" w:rsidR="00CB7B6D" w:rsidRDefault="00CB7B6D" w:rsidP="00420E79">
      <w:pPr>
        <w:pStyle w:val="BodyText"/>
      </w:pPr>
      <w:r>
        <w:t xml:space="preserve">It is important to define a minimal request language – a query language – to select information from a dataset on a server and obtaining in response a </w:t>
      </w:r>
      <w:del w:id="1057" w:author="Author">
        <w:r w:rsidDel="001F4874">
          <w:delText>DDX</w:delText>
        </w:r>
      </w:del>
      <w:ins w:id="1058" w:author="Author">
        <w:r w:rsidR="001F4874">
          <w:t>DMR</w:t>
        </w:r>
      </w:ins>
      <w:r>
        <w:t xml:space="preserve"> and data corresponding to that request.</w:t>
      </w:r>
    </w:p>
    <w:p w14:paraId="26B4F69F" w14:textId="77777777" w:rsidR="00CB7B6D" w:rsidRDefault="00CB7B6D" w:rsidP="00420E79">
      <w:pPr>
        <w:pStyle w:val="BodyText"/>
        <w:pPrChange w:id="1059" w:author="Author">
          <w:pPr>
            <w:pStyle w:val="BodyText"/>
          </w:pPr>
        </w:pPrChange>
      </w:pPr>
      <w:r>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p>
    <w:p w14:paraId="0765F341" w14:textId="77777777" w:rsidR="00783F66" w:rsidRDefault="00783F66" w:rsidP="00783F66">
      <w:pPr>
        <w:pStyle w:val="Heading2"/>
      </w:pPr>
      <w:bookmarkStart w:id="1060" w:name="_Toc333413786"/>
      <w:r>
        <w:t>Syntax</w:t>
      </w:r>
      <w:bookmarkEnd w:id="1060"/>
    </w:p>
    <w:p w14:paraId="6D31AEA5" w14:textId="77777777" w:rsidR="00CB7B6D" w:rsidRDefault="00CB7B6D" w:rsidP="00420E79">
      <w:pPr>
        <w:pStyle w:val="BodyText"/>
      </w:pPr>
      <w:r>
        <w:t>The syntax of the minimal query language, also referred to as the “simple query” language, is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CB7B6D" w:rsidRPr="00B32D8D" w14:paraId="4C47F3B5" w14:textId="77777777" w:rsidTr="00B81A23">
        <w:tc>
          <w:tcPr>
            <w:tcW w:w="9576" w:type="dxa"/>
          </w:tcPr>
          <w:p w14:paraId="2605EC53" w14:textId="77777777" w:rsidR="00CB7B6D" w:rsidRPr="00B32D8D" w:rsidRDefault="00CB7B6D" w:rsidP="00420E79">
            <w:pPr>
              <w:pStyle w:val="BodyText"/>
            </w:pPr>
            <w:r w:rsidRPr="00B32D8D">
              <w:t>simplequery: /*empty*/ | constraintlist ;</w:t>
            </w:r>
          </w:p>
        </w:tc>
      </w:tr>
      <w:tr w:rsidR="00CB7B6D" w:rsidRPr="00B32D8D" w14:paraId="3A32D9FB" w14:textId="77777777" w:rsidTr="00B81A23">
        <w:tc>
          <w:tcPr>
            <w:tcW w:w="9576" w:type="dxa"/>
          </w:tcPr>
          <w:p w14:paraId="7F5D527F" w14:textId="77777777" w:rsidR="00CB7B6D" w:rsidRPr="00B32D8D" w:rsidRDefault="00CB7B6D" w:rsidP="00420E79">
            <w:pPr>
              <w:pStyle w:val="BodyText"/>
            </w:pPr>
            <w:r w:rsidRPr="00B32D8D">
              <w:t xml:space="preserve">constraintlist: </w:t>
            </w:r>
            <w:r w:rsidR="007F3706">
              <w:t xml:space="preserve">constraint | </w:t>
            </w:r>
            <w:r w:rsidRPr="00B32D8D">
              <w:t>constraintlist ',' constraint ;</w:t>
            </w:r>
          </w:p>
        </w:tc>
      </w:tr>
      <w:tr w:rsidR="00CB7B6D" w:rsidRPr="00B32D8D" w14:paraId="1EFFFEE7" w14:textId="77777777" w:rsidTr="00B81A23">
        <w:tc>
          <w:tcPr>
            <w:tcW w:w="9576" w:type="dxa"/>
          </w:tcPr>
          <w:p w14:paraId="4BE15829" w14:textId="77777777" w:rsidR="00CB7B6D" w:rsidRPr="00B32D8D" w:rsidRDefault="00CB7B6D" w:rsidP="00420E79">
            <w:pPr>
              <w:pStyle w:val="BodyText"/>
            </w:pPr>
            <w:r w:rsidRPr="00B32D8D">
              <w:t>constraint: variablesubset |</w:t>
            </w:r>
            <w:r w:rsidR="005E2D13">
              <w:t xml:space="preserve"> namedslice</w:t>
            </w:r>
            <w:r w:rsidRPr="00B32D8D">
              <w:t xml:space="preserve"> ;</w:t>
            </w:r>
          </w:p>
        </w:tc>
      </w:tr>
      <w:tr w:rsidR="00CB7B6D" w:rsidRPr="00B32D8D" w14:paraId="5C352890" w14:textId="77777777" w:rsidTr="00B81A23">
        <w:tc>
          <w:tcPr>
            <w:tcW w:w="9576" w:type="dxa"/>
          </w:tcPr>
          <w:p w14:paraId="5DE2ADDF" w14:textId="77777777" w:rsidR="00CB7B6D" w:rsidRPr="00B32D8D" w:rsidRDefault="00CB7B6D" w:rsidP="00420E79">
            <w:pPr>
              <w:pStyle w:val="BodyText"/>
            </w:pPr>
            <w:r w:rsidRPr="00B32D8D">
              <w:t>variablesubset: PATH structpath ;</w:t>
            </w:r>
          </w:p>
        </w:tc>
      </w:tr>
      <w:tr w:rsidR="00CB7B6D" w:rsidRPr="00B32D8D" w14:paraId="138E1568" w14:textId="77777777" w:rsidTr="00B81A23">
        <w:tc>
          <w:tcPr>
            <w:tcW w:w="9576" w:type="dxa"/>
          </w:tcPr>
          <w:p w14:paraId="7E62135F" w14:textId="77777777" w:rsidR="00CB7B6D" w:rsidRPr="00B32D8D" w:rsidRDefault="00CB7B6D" w:rsidP="00420E79">
            <w:pPr>
              <w:pStyle w:val="BodyText"/>
            </w:pPr>
            <w:r w:rsidRPr="00B32D8D">
              <w:t xml:space="preserve">structpath: </w:t>
            </w:r>
            <w:r w:rsidR="00783F66">
              <w:t>ID</w:t>
            </w:r>
            <w:r w:rsidRPr="00B32D8D">
              <w:t xml:space="preserve"> </w:t>
            </w:r>
            <w:r w:rsidR="005E2D13">
              <w:t>dimset</w:t>
            </w:r>
            <w:r w:rsidRPr="00B32D8D">
              <w:t xml:space="preserve"> | structpath NAME </w:t>
            </w:r>
            <w:r w:rsidR="005E2D13">
              <w:t>dimset</w:t>
            </w:r>
            <w:r w:rsidRPr="00B32D8D">
              <w:t xml:space="preserve"> ;</w:t>
            </w:r>
          </w:p>
        </w:tc>
      </w:tr>
      <w:tr w:rsidR="007A6E40" w:rsidRPr="00B32D8D" w14:paraId="12CCB172" w14:textId="77777777" w:rsidTr="005E2D13">
        <w:tc>
          <w:tcPr>
            <w:tcW w:w="9576" w:type="dxa"/>
          </w:tcPr>
          <w:p w14:paraId="4CD7EDDA" w14:textId="77777777" w:rsidR="007A6E40" w:rsidRPr="00B32D8D" w:rsidRDefault="009B67A9" w:rsidP="00420E79">
            <w:pPr>
              <w:pStyle w:val="BodyText"/>
            </w:pPr>
            <w:r>
              <w:t>d</w:t>
            </w:r>
            <w:r w:rsidR="007A6E40">
              <w:t xml:space="preserve">imset: /*empty*/ | slicelist </w:t>
            </w:r>
            <w:r w:rsidR="005E2D13">
              <w:t>;</w:t>
            </w:r>
          </w:p>
        </w:tc>
      </w:tr>
      <w:tr w:rsidR="00CB7B6D" w:rsidRPr="00B32D8D" w14:paraId="501D689F" w14:textId="77777777" w:rsidTr="00B81A23">
        <w:tc>
          <w:tcPr>
            <w:tcW w:w="9576" w:type="dxa"/>
          </w:tcPr>
          <w:p w14:paraId="51C00F72" w14:textId="77777777" w:rsidR="00CB7B6D" w:rsidRPr="00B32D8D" w:rsidRDefault="00CB7B6D" w:rsidP="00420E79">
            <w:pPr>
              <w:pStyle w:val="BodyText"/>
            </w:pPr>
            <w:r w:rsidRPr="00B32D8D">
              <w:t xml:space="preserve">slicelist: </w:t>
            </w:r>
            <w:r w:rsidR="009B67A9">
              <w:t>slice</w:t>
            </w:r>
            <w:r w:rsidRPr="00B32D8D">
              <w:t xml:space="preserve"> | slicelist slice </w:t>
            </w:r>
            <w:r w:rsidR="007A6E40">
              <w:t>;</w:t>
            </w:r>
          </w:p>
        </w:tc>
      </w:tr>
      <w:tr w:rsidR="00CB7B6D" w:rsidRPr="00B32D8D" w14:paraId="1F50D79E" w14:textId="77777777" w:rsidTr="00B81A23">
        <w:tc>
          <w:tcPr>
            <w:tcW w:w="9576" w:type="dxa"/>
          </w:tcPr>
          <w:p w14:paraId="13437E4C" w14:textId="77777777" w:rsidR="00CB7B6D" w:rsidRPr="00B32D8D" w:rsidRDefault="00CB7B6D" w:rsidP="00420E79">
            <w:pPr>
              <w:pStyle w:val="BodyText"/>
            </w:pPr>
            <w:r w:rsidRPr="00B32D8D">
              <w:t xml:space="preserve">slice:  </w:t>
            </w:r>
            <w:r w:rsidR="007A6E40">
              <w:t xml:space="preserve"> </w:t>
            </w:r>
            <w:r w:rsidRPr="00B32D8D">
              <w:t>‘[‘ INTEGER ‘]’</w:t>
            </w:r>
          </w:p>
        </w:tc>
      </w:tr>
      <w:tr w:rsidR="00CB7B6D" w:rsidRPr="00B32D8D" w14:paraId="0EE12F22" w14:textId="77777777" w:rsidTr="00B81A23">
        <w:tc>
          <w:tcPr>
            <w:tcW w:w="9576" w:type="dxa"/>
          </w:tcPr>
          <w:p w14:paraId="7B6C901A" w14:textId="77777777" w:rsidR="00CB7B6D" w:rsidRPr="00B32D8D" w:rsidRDefault="00CB7B6D" w:rsidP="00420E79">
            <w:pPr>
              <w:pStyle w:val="BodyText"/>
            </w:pPr>
            <w:r w:rsidRPr="00B32D8D">
              <w:t xml:space="preserve">      </w:t>
            </w:r>
            <w:r>
              <w:t xml:space="preserve">   </w:t>
            </w:r>
            <w:r w:rsidRPr="00B32D8D">
              <w:t xml:space="preserve"> |</w:t>
            </w:r>
            <w:r w:rsidR="007A6E40">
              <w:t xml:space="preserve"> </w:t>
            </w:r>
            <w:r w:rsidRPr="00B32D8D">
              <w:t>‘[‘ INTEGER ‘:’ INTEGER ‘]’</w:t>
            </w:r>
          </w:p>
        </w:tc>
      </w:tr>
      <w:tr w:rsidR="00CB7B6D" w:rsidRPr="00B32D8D" w14:paraId="142F3DBA" w14:textId="77777777" w:rsidTr="00B81A23">
        <w:tc>
          <w:tcPr>
            <w:tcW w:w="9576" w:type="dxa"/>
          </w:tcPr>
          <w:p w14:paraId="6FD9DE3A" w14:textId="77777777" w:rsidR="00CB7B6D" w:rsidRPr="00B32D8D" w:rsidRDefault="00CB7B6D" w:rsidP="00420E79">
            <w:pPr>
              <w:pStyle w:val="BodyText"/>
            </w:pPr>
            <w:r w:rsidRPr="00B32D8D">
              <w:t xml:space="preserve">       </w:t>
            </w:r>
            <w:r>
              <w:t xml:space="preserve">   </w:t>
            </w:r>
            <w:r w:rsidRPr="00B32D8D">
              <w:t>|</w:t>
            </w:r>
            <w:r w:rsidR="007A6E40">
              <w:t xml:space="preserve"> </w:t>
            </w:r>
            <w:r w:rsidRPr="00B32D8D">
              <w:t>‘[‘ INTEGER ‘:’ INTEGER ‘:’ INTEGER ‘]’</w:t>
            </w:r>
          </w:p>
        </w:tc>
      </w:tr>
      <w:tr w:rsidR="007A6E40" w:rsidRPr="00B32D8D" w14:paraId="39E373DC" w14:textId="77777777" w:rsidTr="005E2D13">
        <w:tc>
          <w:tcPr>
            <w:tcW w:w="9576" w:type="dxa"/>
          </w:tcPr>
          <w:p w14:paraId="735FB659" w14:textId="77777777" w:rsidR="007A6E40" w:rsidRDefault="005E2D13" w:rsidP="00420E79">
            <w:pPr>
              <w:pStyle w:val="BodyText"/>
            </w:pPr>
            <w:r>
              <w:t xml:space="preserve">          |  ‘[‘ slicename ‘]’ ;</w:t>
            </w:r>
          </w:p>
        </w:tc>
      </w:tr>
      <w:tr w:rsidR="005E2D13" w:rsidRPr="00B32D8D" w14:paraId="7537382A" w14:textId="77777777" w:rsidTr="005E2D13">
        <w:tc>
          <w:tcPr>
            <w:tcW w:w="9576" w:type="dxa"/>
          </w:tcPr>
          <w:p w14:paraId="65E09EC1" w14:textId="77777777" w:rsidR="005E2D13" w:rsidRDefault="005E2D13" w:rsidP="00420E79">
            <w:pPr>
              <w:pStyle w:val="BodyText"/>
            </w:pPr>
            <w:r>
              <w:t>namedslice: slicename ‘=’ slice ;</w:t>
            </w:r>
          </w:p>
        </w:tc>
      </w:tr>
      <w:tr w:rsidR="005E2D13" w:rsidRPr="00B32D8D" w14:paraId="5F7A9FB4" w14:textId="77777777" w:rsidTr="005E2D13">
        <w:tc>
          <w:tcPr>
            <w:tcW w:w="9576" w:type="dxa"/>
          </w:tcPr>
          <w:p w14:paraId="62728C3B" w14:textId="77777777" w:rsidR="005E2D13" w:rsidRDefault="005E2D13" w:rsidP="00420E79">
            <w:pPr>
              <w:pStyle w:val="BodyText"/>
            </w:pPr>
            <w:r>
              <w:t>slicename: ID ;</w:t>
            </w:r>
          </w:p>
        </w:tc>
      </w:tr>
    </w:tbl>
    <w:p w14:paraId="7E4DA849" w14:textId="77777777" w:rsidR="00CB7B6D" w:rsidRDefault="00CB7B6D" w:rsidP="00420E79">
      <w:pPr>
        <w:pStyle w:val="BodyText"/>
      </w:pPr>
    </w:p>
    <w:p w14:paraId="043DE7F1" w14:textId="77777777" w:rsidR="00CB7B6D" w:rsidRDefault="00CB7B6D" w:rsidP="00420E79">
      <w:pPr>
        <w:pStyle w:val="BodyText"/>
      </w:pPr>
      <w:r>
        <w:t xml:space="preserve">The </w:t>
      </w:r>
      <w:r w:rsidRPr="00B81A23">
        <w:rPr>
          <w:i/>
        </w:rPr>
        <w:t>variablesubset</w:t>
      </w:r>
      <w:r>
        <w:t xml:space="preserve"> rule specifies a subset of values for a variable as specified by the slices. The PATH lexical element is the same as the FQN path as defined in Section ?.</w:t>
      </w:r>
    </w:p>
    <w:p w14:paraId="55F7BFEC" w14:textId="77777777" w:rsidR="00CB7B6D" w:rsidRDefault="00CB7B6D" w:rsidP="00420E79">
      <w:pPr>
        <w:pStyle w:val="BodyText"/>
      </w:pPr>
      <w:r>
        <w:lastRenderedPageBreak/>
        <w:t xml:space="preserve">The </w:t>
      </w:r>
      <w:r w:rsidRPr="009B67A9">
        <w:rPr>
          <w:i/>
        </w:rPr>
        <w:t>structpath</w:t>
      </w:r>
      <w:r>
        <w:t xml:space="preserve"> is almost the same as the FQN prefix as defined in that same Section. The difference is that each component (between '.' separators) of the </w:t>
      </w:r>
      <w:r w:rsidRPr="009B67A9">
        <w:rPr>
          <w:i/>
        </w:rPr>
        <w:t>structpath</w:t>
      </w:r>
      <w:r>
        <w:t xml:space="preserve"> can have an optional </w:t>
      </w:r>
      <w:r w:rsidR="009B67A9" w:rsidRPr="009B67A9">
        <w:rPr>
          <w:i/>
        </w:rPr>
        <w:t>dimset</w:t>
      </w:r>
      <w:r w:rsidR="009B67A9">
        <w:t xml:space="preserve"> indicating the set of dimension slices to apply.</w:t>
      </w:r>
    </w:p>
    <w:p w14:paraId="1C8AA37E" w14:textId="77777777" w:rsidR="009B67A9" w:rsidRDefault="009B67A9" w:rsidP="00420E79">
      <w:pPr>
        <w:pStyle w:val="BodyText"/>
        <w:pPrChange w:id="1061" w:author="Author">
          <w:pPr>
            <w:pStyle w:val="BodyText"/>
          </w:pPr>
        </w:pPrChange>
      </w:pPr>
      <w:r>
        <w:t xml:space="preserve">A </w:t>
      </w:r>
      <w:r w:rsidRPr="009B67A9">
        <w:rPr>
          <w:i/>
        </w:rPr>
        <w:t>dimset</w:t>
      </w:r>
      <w:r>
        <w:t xml:space="preserve"> is either </w:t>
      </w:r>
      <w:r w:rsidR="005E2D13">
        <w:t>empty</w:t>
      </w:r>
      <w:r>
        <w:t xml:space="preserve"> or is a </w:t>
      </w:r>
      <w:r w:rsidRPr="009B67A9">
        <w:rPr>
          <w:i/>
        </w:rPr>
        <w:t>slicelist</w:t>
      </w:r>
      <w:r w:rsidR="005E2D13">
        <w:t>.</w:t>
      </w:r>
    </w:p>
    <w:p w14:paraId="0DAEDBB0" w14:textId="77777777" w:rsidR="00CB7B6D" w:rsidRDefault="00CB7B6D" w:rsidP="00420E79">
      <w:pPr>
        <w:pStyle w:val="BodyText"/>
        <w:pPrChange w:id="1062" w:author="Author">
          <w:pPr>
            <w:pStyle w:val="BodyText"/>
          </w:pPr>
        </w:pPrChange>
      </w:pPr>
      <w:r>
        <w:t xml:space="preserve">A </w:t>
      </w:r>
      <w:r w:rsidRPr="009B67A9">
        <w:rPr>
          <w:i/>
        </w:rPr>
        <w:t>slicelist</w:t>
      </w:r>
      <w:r>
        <w:t xml:space="preserve"> is a </w:t>
      </w:r>
      <w:r w:rsidR="009B67A9">
        <w:t xml:space="preserve">non-empty </w:t>
      </w:r>
      <w:r>
        <w:t>list of slices, where a slice indicates a subset of dimension indices. The first case of a slice (e.g. [5]) indicates a single dimension value, 5 in this case. The second case (e.g. [5:9] indicates the range of dimension values 5,6,7,8,9. The third case (e.g. [5:2:11]) indicates a range of dimension values separated by the stride (the middle values. Thus the example would be the dimension values 5,7,9,11.</w:t>
      </w:r>
      <w:r w:rsidR="005E2D13">
        <w:t xml:space="preserve"> The fourth case (e.g. [time], shows the use of a named slice.</w:t>
      </w:r>
    </w:p>
    <w:p w14:paraId="082EAA49" w14:textId="77777777" w:rsidR="00CB7B6D" w:rsidRDefault="00CB7B6D" w:rsidP="00420E79">
      <w:pPr>
        <w:pStyle w:val="BodyText"/>
        <w:pPrChange w:id="1063" w:author="Author">
          <w:pPr>
            <w:pStyle w:val="BodyText"/>
          </w:pPr>
        </w:pPrChange>
      </w:pPr>
      <w:r>
        <w:t xml:space="preserve">Note that unlike a suffix, intermediate structures in the </w:t>
      </w:r>
      <w:r w:rsidRPr="009B67A9">
        <w:rPr>
          <w:i/>
        </w:rPr>
        <w:t>structlist</w:t>
      </w:r>
      <w:r>
        <w:t xml:space="preserve"> can have associated </w:t>
      </w:r>
      <w:r w:rsidR="009B67A9" w:rsidRPr="009B67A9">
        <w:rPr>
          <w:i/>
        </w:rPr>
        <w:t>dimset</w:t>
      </w:r>
      <w:r w:rsidR="009B67A9">
        <w:t>s</w:t>
      </w:r>
      <w:r>
        <w:t xml:space="preserve"> Thus we might have something like this. /g/S1[5][5:9].v[5:2:11]</w:t>
      </w:r>
      <w:r w:rsidR="009B67A9">
        <w:t>.</w:t>
      </w:r>
    </w:p>
    <w:p w14:paraId="0147609B" w14:textId="77777777" w:rsidR="009B67A9" w:rsidRPr="009B67A9" w:rsidRDefault="009B67A9" w:rsidP="00420E79">
      <w:pPr>
        <w:pStyle w:val="BodyText"/>
        <w:pPrChange w:id="1064" w:author="Author">
          <w:pPr>
            <w:pStyle w:val="BodyText"/>
          </w:pPr>
        </w:pPrChange>
      </w:pPr>
      <w:r>
        <w:t xml:space="preserve">A </w:t>
      </w:r>
      <w:r>
        <w:rPr>
          <w:i/>
        </w:rPr>
        <w:t xml:space="preserve">namedslice </w:t>
      </w:r>
      <w:r>
        <w:t xml:space="preserve">provides a way to define a </w:t>
      </w:r>
      <w:r w:rsidRPr="009B67A9">
        <w:rPr>
          <w:i/>
        </w:rPr>
        <w:t>slice</w:t>
      </w:r>
      <w:r>
        <w:t xml:space="preserve"> and give it a </w:t>
      </w:r>
      <w:r w:rsidR="005E2D13" w:rsidRPr="005E2D13">
        <w:rPr>
          <w:i/>
        </w:rPr>
        <w:t>slicename</w:t>
      </w:r>
      <w:r>
        <w:t xml:space="preserve">. The </w:t>
      </w:r>
      <w:r w:rsidR="005E2D13">
        <w:t xml:space="preserve">slice </w:t>
      </w:r>
      <w:r>
        <w:t xml:space="preserve">name has lexical type ID. The name, when enclosed in “[]” can be used </w:t>
      </w:r>
      <w:r w:rsidR="005E2D13">
        <w:t xml:space="preserve">anywhere a </w:t>
      </w:r>
      <w:r w:rsidR="005E2D13" w:rsidRPr="005E2D13">
        <w:rPr>
          <w:i/>
        </w:rPr>
        <w:t>slice</w:t>
      </w:r>
      <w:r w:rsidR="005E2D13">
        <w:t xml:space="preserve"> is legal.</w:t>
      </w:r>
      <w:r>
        <w:t xml:space="preserve"> The goal of the </w:t>
      </w:r>
      <w:r w:rsidRPr="009B67A9">
        <w:rPr>
          <w:i/>
        </w:rPr>
        <w:t>namedslice</w:t>
      </w:r>
      <w:r>
        <w:t xml:space="preserve"> is to</w:t>
      </w:r>
      <w:r w:rsidR="005E2D13">
        <w:t xml:space="preserve"> ensure that the same </w:t>
      </w:r>
      <w:r w:rsidR="005E2D13" w:rsidRPr="005E2D13">
        <w:rPr>
          <w:i/>
        </w:rPr>
        <w:t>slice</w:t>
      </w:r>
      <w:r w:rsidR="005E2D13">
        <w:t xml:space="preserve"> </w:t>
      </w:r>
      <w:r>
        <w:t xml:space="preserve">is used </w:t>
      </w:r>
      <w:r w:rsidR="005E2D13">
        <w:t xml:space="preserve">consistently across multiple </w:t>
      </w:r>
      <w:r w:rsidR="005E2D13" w:rsidRPr="005E2D13">
        <w:rPr>
          <w:i/>
        </w:rPr>
        <w:t>variablesubsets</w:t>
      </w:r>
      <w:r w:rsidR="005E2D13">
        <w:t xml:space="preserve"> as a way to impose shared dimension semantics.</w:t>
      </w:r>
    </w:p>
    <w:p w14:paraId="2A51C29F" w14:textId="77777777" w:rsidR="00CB7B6D" w:rsidRDefault="00CB7B6D" w:rsidP="00420E79">
      <w:pPr>
        <w:pStyle w:val="BodyText"/>
        <w:pPrChange w:id="1065" w:author="Author">
          <w:pPr>
            <w:pStyle w:val="BodyText"/>
          </w:pPr>
        </w:pPrChange>
      </w:pPr>
      <w:r>
        <w:t xml:space="preserve">There are certain context sensitive constraints on </w:t>
      </w:r>
      <w:r w:rsidRPr="005E2D13">
        <w:rPr>
          <w:i/>
        </w:rPr>
        <w:t>structpaths</w:t>
      </w:r>
      <w:r>
        <w:t xml:space="preserve"> and </w:t>
      </w:r>
      <w:r w:rsidRPr="005E2D13">
        <w:rPr>
          <w:i/>
        </w:rPr>
        <w:t>slicelists</w:t>
      </w:r>
      <w:r>
        <w:t>.</w:t>
      </w:r>
    </w:p>
    <w:p w14:paraId="1DA41CF7" w14:textId="77777777" w:rsidR="00CB7B6D" w:rsidRDefault="00CB7B6D" w:rsidP="00420E79">
      <w:pPr>
        <w:pStyle w:val="StyleListNumberItalic"/>
        <w:pPrChange w:id="1066" w:author="Author">
          <w:pPr>
            <w:pStyle w:val="ListNumber"/>
            <w:numPr>
              <w:numId w:val="59"/>
            </w:numPr>
          </w:pPr>
        </w:pPrChange>
      </w:pPr>
      <w:r>
        <w:t xml:space="preserve">The terminal variable in the </w:t>
      </w:r>
      <w:r w:rsidRPr="00830077">
        <w:t>structpath</w:t>
      </w:r>
      <w:r>
        <w:t xml:space="preserve"> must be an atomic-typed variable. [Do we want this restriction?]</w:t>
      </w:r>
    </w:p>
    <w:p w14:paraId="3BF7EE7C" w14:textId="77777777" w:rsidR="00783F66" w:rsidRDefault="00CB7B6D" w:rsidP="00420E79">
      <w:pPr>
        <w:pStyle w:val="StyleListNumberItalic"/>
        <w:pPrChange w:id="1067" w:author="Author">
          <w:pPr>
            <w:pStyle w:val="ListNumber"/>
          </w:pPr>
        </w:pPrChange>
      </w:pPr>
      <w:r w:rsidRPr="007E1054">
        <w:t xml:space="preserve">The number of slices associated with a component in the </w:t>
      </w:r>
      <w:r w:rsidRPr="005E2D13">
        <w:t>structpath</w:t>
      </w:r>
      <w:r w:rsidRPr="007E1054">
        <w:t xml:space="preserve"> must correspond to the arity of that structure or the last, atomic-typed variable.</w:t>
      </w:r>
    </w:p>
    <w:p w14:paraId="3184D677" w14:textId="77777777" w:rsidR="005E2D13" w:rsidRDefault="005E2D13" w:rsidP="004E2D7A">
      <w:pPr>
        <w:pStyle w:val="ListNumber"/>
      </w:pPr>
      <w:r>
        <w:t>A slice name must be defined before it is used.</w:t>
      </w:r>
    </w:p>
    <w:p w14:paraId="50245312" w14:textId="77777777" w:rsidR="00303537" w:rsidRDefault="00783F66" w:rsidP="00783F66">
      <w:pPr>
        <w:pStyle w:val="Heading2"/>
      </w:pPr>
      <w:bookmarkStart w:id="1068" w:name="_Toc333413787"/>
      <w:r>
        <w:t>I</w:t>
      </w:r>
      <w:r w:rsidR="00303537">
        <w:t>nterpretation</w:t>
      </w:r>
      <w:bookmarkEnd w:id="1068"/>
    </w:p>
    <w:p w14:paraId="1C93AA17" w14:textId="77777777" w:rsidR="00303537" w:rsidRDefault="00303537" w:rsidP="00420E79">
      <w:pPr>
        <w:pStyle w:val="BodyText"/>
      </w:pPr>
      <w:r>
        <w:t>Consider the following Array.</w:t>
      </w:r>
    </w:p>
    <w:tbl>
      <w:tblPr>
        <w:tblStyle w:val="TableGrid"/>
        <w:tblW w:w="0" w:type="auto"/>
        <w:tblInd w:w="144" w:type="dxa"/>
        <w:tblLook w:val="04A0" w:firstRow="1" w:lastRow="0" w:firstColumn="1" w:lastColumn="0" w:noHBand="0" w:noVBand="1"/>
      </w:tblPr>
      <w:tblGrid>
        <w:gridCol w:w="9432"/>
      </w:tblGrid>
      <w:tr w:rsidR="00783F66" w:rsidRPr="00783F66" w14:paraId="217EB698" w14:textId="77777777" w:rsidTr="00783F66">
        <w:tc>
          <w:tcPr>
            <w:tcW w:w="9576" w:type="dxa"/>
          </w:tcPr>
          <w:p w14:paraId="67F0F1F2" w14:textId="77777777" w:rsidR="00783F66" w:rsidRPr="00783F66" w:rsidRDefault="00783F66" w:rsidP="00830077">
            <w:r w:rsidRPr="00783F66">
              <w:t>&lt;Int32 name="A"&gt;</w:t>
            </w:r>
          </w:p>
        </w:tc>
      </w:tr>
      <w:tr w:rsidR="00783F66" w:rsidRPr="00783F66" w14:paraId="60CD7622" w14:textId="77777777" w:rsidTr="00783F66">
        <w:tc>
          <w:tcPr>
            <w:tcW w:w="9576" w:type="dxa"/>
          </w:tcPr>
          <w:p w14:paraId="152FAB5B" w14:textId="77777777" w:rsidR="00783F66" w:rsidRPr="00783F66" w:rsidRDefault="00783F66" w:rsidP="00830077">
            <w:r w:rsidRPr="00783F66">
              <w:t xml:space="preserve">  &lt;Dim size="d1"/&gt;</w:t>
            </w:r>
          </w:p>
        </w:tc>
      </w:tr>
      <w:tr w:rsidR="00783F66" w:rsidRPr="00783F66" w14:paraId="57564990" w14:textId="77777777" w:rsidTr="00783F66">
        <w:tc>
          <w:tcPr>
            <w:tcW w:w="9576" w:type="dxa"/>
          </w:tcPr>
          <w:p w14:paraId="4539D968" w14:textId="77777777" w:rsidR="00783F66" w:rsidRPr="00783F66" w:rsidRDefault="00783F66" w:rsidP="00830077">
            <w:r w:rsidRPr="00783F66">
              <w:t xml:space="preserve">  &lt;Dim size="d2"/&gt;</w:t>
            </w:r>
          </w:p>
        </w:tc>
      </w:tr>
      <w:tr w:rsidR="00783F66" w:rsidRPr="00783F66" w14:paraId="55021D7F" w14:textId="77777777" w:rsidTr="00783F66">
        <w:tc>
          <w:tcPr>
            <w:tcW w:w="9576" w:type="dxa"/>
          </w:tcPr>
          <w:p w14:paraId="245110E6" w14:textId="77777777" w:rsidR="00783F66" w:rsidRPr="00783F66" w:rsidRDefault="00783F66" w:rsidP="00830077">
            <w:r w:rsidRPr="00783F66">
              <w:t xml:space="preserve">  ...</w:t>
            </w:r>
          </w:p>
        </w:tc>
      </w:tr>
      <w:tr w:rsidR="00783F66" w:rsidRPr="00783F66" w14:paraId="2435D3DD" w14:textId="77777777" w:rsidTr="00783F66">
        <w:tc>
          <w:tcPr>
            <w:tcW w:w="9576" w:type="dxa"/>
          </w:tcPr>
          <w:p w14:paraId="4D327816" w14:textId="77777777" w:rsidR="00783F66" w:rsidRPr="00783F66" w:rsidRDefault="00783F66" w:rsidP="00830077">
            <w:r w:rsidRPr="00783F66">
              <w:t xml:space="preserve">  &lt;Dim size="dn"/&gt;</w:t>
            </w:r>
          </w:p>
        </w:tc>
      </w:tr>
      <w:tr w:rsidR="00783F66" w:rsidRPr="00783F66" w14:paraId="60F575F7" w14:textId="77777777" w:rsidTr="00783F66">
        <w:tc>
          <w:tcPr>
            <w:tcW w:w="9576" w:type="dxa"/>
          </w:tcPr>
          <w:p w14:paraId="400D8007" w14:textId="77777777" w:rsidR="00783F66" w:rsidRPr="00783F66" w:rsidRDefault="00783F66" w:rsidP="00830077">
            <w:r w:rsidRPr="00783F66">
              <w:t>&lt;/Int32&gt;</w:t>
            </w:r>
          </w:p>
        </w:tc>
      </w:tr>
    </w:tbl>
    <w:p w14:paraId="43BB7460" w14:textId="77777777" w:rsidR="00303537" w:rsidRDefault="00303537" w:rsidP="00830077"/>
    <w:p w14:paraId="096C5315" w14:textId="77777777" w:rsidR="00606029" w:rsidRDefault="00303537" w:rsidP="00420E79">
      <w:pPr>
        <w:pStyle w:val="BodyText"/>
      </w:pPr>
      <w:r>
        <w:t>where all of the dimension sizes, di, are integers.</w:t>
      </w:r>
      <w:r w:rsidR="00606029">
        <w:t xml:space="preserve"> </w:t>
      </w:r>
    </w:p>
    <w:p w14:paraId="1BBBF5B1" w14:textId="77777777" w:rsidR="00303537" w:rsidRDefault="00303537" w:rsidP="00420E79">
      <w:pPr>
        <w:pStyle w:val="BodyText"/>
      </w:pPr>
      <w:r>
        <w:t>Consider the following array subset query</w:t>
      </w:r>
      <w:r w:rsidR="00606029">
        <w:t>, where for the purposes of interpretation, all named slices are assumed to have been replaced with their defined slice.</w:t>
      </w:r>
    </w:p>
    <w:tbl>
      <w:tblPr>
        <w:tblStyle w:val="TableGrid"/>
        <w:tblW w:w="0" w:type="auto"/>
        <w:tblInd w:w="144" w:type="dxa"/>
        <w:tblLook w:val="04A0" w:firstRow="1" w:lastRow="0" w:firstColumn="1" w:lastColumn="0" w:noHBand="0" w:noVBand="1"/>
      </w:tblPr>
      <w:tblGrid>
        <w:gridCol w:w="9432"/>
      </w:tblGrid>
      <w:tr w:rsidR="00783F66" w:rsidRPr="00783F66" w14:paraId="236E1246" w14:textId="77777777" w:rsidTr="00783F66">
        <w:tc>
          <w:tcPr>
            <w:tcW w:w="9576" w:type="dxa"/>
          </w:tcPr>
          <w:p w14:paraId="14CD4F76" w14:textId="77777777" w:rsidR="00783F66" w:rsidRPr="00783F66" w:rsidRDefault="00783F66" w:rsidP="004E2D7A">
            <w:r w:rsidRPr="00783F66">
              <w:t>A[start1:stride1:end1]...[startn:striden:endn]</w:t>
            </w:r>
          </w:p>
        </w:tc>
      </w:tr>
    </w:tbl>
    <w:p w14:paraId="50BFC7F1" w14:textId="77777777" w:rsidR="00303537" w:rsidRDefault="00303537" w:rsidP="00830077"/>
    <w:p w14:paraId="68665173" w14:textId="77777777" w:rsidR="00783F66" w:rsidRDefault="00783F66" w:rsidP="00420E79">
      <w:pPr>
        <w:pStyle w:val="BodyText"/>
      </w:pPr>
      <w:r>
        <w:t>Where</w:t>
      </w:r>
    </w:p>
    <w:p w14:paraId="384F8E02" w14:textId="77777777" w:rsidR="00303537" w:rsidRDefault="00783F66" w:rsidP="00420E79">
      <w:pPr>
        <w:pStyle w:val="BodyText"/>
      </w:pPr>
      <w:r>
        <w:lastRenderedPageBreak/>
        <w:t xml:space="preserve">    </w:t>
      </w:r>
      <w:r w:rsidR="00303537">
        <w:t>for i=1 .. n, starti &lt; di &amp; endi &lt; di &amp; starti &lt; endi &amp; starti &gt;= 0 &amp; stridei &gt;= 1 &amp; endi &gt;= 0</w:t>
      </w:r>
      <w:r>
        <w:t>.</w:t>
      </w:r>
    </w:p>
    <w:p w14:paraId="5F07A569" w14:textId="77777777" w:rsidR="00303537" w:rsidRDefault="00303537" w:rsidP="00420E79">
      <w:pPr>
        <w:pStyle w:val="BodyText"/>
        <w:pPrChange w:id="1069" w:author="Author">
          <w:pPr>
            <w:pStyle w:val="BodyText"/>
          </w:pPr>
        </w:pPrChange>
      </w:pPr>
      <w:r>
        <w:t>The query selects the elements A[i1][i2]…[in] from A where i</w:t>
      </w:r>
      <w:r w:rsidRPr="005E2D13">
        <w:rPr>
          <w:vertAlign w:val="subscript"/>
        </w:rPr>
        <w:t>i</w:t>
      </w:r>
      <w:r>
        <w:t xml:space="preserve"> is in the set {starti+stridei*j} and where j=0..k such that starti+stridei*k &lt;= endi and starti+stridei*(k+1) &gt; endi</w:t>
      </w:r>
      <w:r w:rsidR="00783F66">
        <w:t>.</w:t>
      </w:r>
    </w:p>
    <w:p w14:paraId="4361A04F" w14:textId="77777777" w:rsidR="00303537" w:rsidRDefault="00303537" w:rsidP="00420E79">
      <w:pPr>
        <w:pStyle w:val="BodyText"/>
        <w:pPrChange w:id="1070" w:author="Author">
          <w:pPr>
            <w:pStyle w:val="BodyText"/>
          </w:pPr>
        </w:pPrChange>
      </w:pPr>
      <w:r>
        <w:t>Now consider the same array embedded in a dimensioned Structure.</w:t>
      </w:r>
    </w:p>
    <w:p w14:paraId="134FD782" w14:textId="77777777" w:rsidR="00783F66" w:rsidRDefault="00783F66" w:rsidP="004E2D7A"/>
    <w:tbl>
      <w:tblPr>
        <w:tblStyle w:val="TableGrid"/>
        <w:tblW w:w="0" w:type="auto"/>
        <w:tblLook w:val="04A0" w:firstRow="1" w:lastRow="0" w:firstColumn="1" w:lastColumn="0" w:noHBand="0" w:noVBand="1"/>
      </w:tblPr>
      <w:tblGrid>
        <w:gridCol w:w="9576"/>
      </w:tblGrid>
      <w:tr w:rsidR="00783F66" w:rsidRPr="00783F66" w14:paraId="44FFA30F" w14:textId="77777777" w:rsidTr="00783F66">
        <w:tc>
          <w:tcPr>
            <w:tcW w:w="9576" w:type="dxa"/>
          </w:tcPr>
          <w:p w14:paraId="790B63C6" w14:textId="77777777" w:rsidR="00783F66" w:rsidRPr="00783F66" w:rsidRDefault="00783F66" w:rsidP="004E2D7A">
            <w:r w:rsidRPr="00783F66">
              <w:t>&lt;Structure name="S"&gt;</w:t>
            </w:r>
          </w:p>
        </w:tc>
      </w:tr>
      <w:tr w:rsidR="00783F66" w:rsidRPr="00783F66" w14:paraId="3019126C" w14:textId="77777777" w:rsidTr="00783F66">
        <w:tc>
          <w:tcPr>
            <w:tcW w:w="9576" w:type="dxa"/>
          </w:tcPr>
          <w:p w14:paraId="1E1F414E" w14:textId="77777777" w:rsidR="00783F66" w:rsidRPr="00783F66" w:rsidRDefault="00783F66" w:rsidP="00830077">
            <w:r w:rsidRPr="00783F66">
              <w:t xml:space="preserve">  &lt;Int32 name="A"&gt;</w:t>
            </w:r>
          </w:p>
        </w:tc>
      </w:tr>
      <w:tr w:rsidR="00783F66" w:rsidRPr="00783F66" w14:paraId="74E2F47D" w14:textId="77777777" w:rsidTr="00783F66">
        <w:tc>
          <w:tcPr>
            <w:tcW w:w="9576" w:type="dxa"/>
          </w:tcPr>
          <w:p w14:paraId="4CE47ED8" w14:textId="77777777" w:rsidR="00783F66" w:rsidRPr="00783F66" w:rsidRDefault="00783F66" w:rsidP="00830077">
            <w:r w:rsidRPr="00783F66">
              <w:t xml:space="preserve">    &lt;Dim size="d3"/&gt;</w:t>
            </w:r>
          </w:p>
        </w:tc>
      </w:tr>
      <w:tr w:rsidR="00783F66" w:rsidRPr="00783F66" w14:paraId="0BB75C4E" w14:textId="77777777" w:rsidTr="00783F66">
        <w:tc>
          <w:tcPr>
            <w:tcW w:w="9576" w:type="dxa"/>
          </w:tcPr>
          <w:p w14:paraId="41CA5F50" w14:textId="77777777" w:rsidR="00783F66" w:rsidRPr="00783F66" w:rsidRDefault="00783F66" w:rsidP="00830077">
            <w:r w:rsidRPr="00783F66">
              <w:t xml:space="preserve">    ...</w:t>
            </w:r>
          </w:p>
        </w:tc>
      </w:tr>
      <w:tr w:rsidR="00783F66" w:rsidRPr="00783F66" w14:paraId="454FEABF" w14:textId="77777777" w:rsidTr="00783F66">
        <w:tc>
          <w:tcPr>
            <w:tcW w:w="9576" w:type="dxa"/>
          </w:tcPr>
          <w:p w14:paraId="145CC074" w14:textId="77777777" w:rsidR="00783F66" w:rsidRPr="00783F66" w:rsidRDefault="00783F66" w:rsidP="00830077">
            <w:r w:rsidRPr="00783F66">
              <w:t xml:space="preserve">    &lt;Dim size="dn"/&gt;</w:t>
            </w:r>
          </w:p>
        </w:tc>
      </w:tr>
      <w:tr w:rsidR="00783F66" w:rsidRPr="00783F66" w14:paraId="22AB9119" w14:textId="77777777" w:rsidTr="00783F66">
        <w:tc>
          <w:tcPr>
            <w:tcW w:w="9576" w:type="dxa"/>
          </w:tcPr>
          <w:p w14:paraId="25ED7B9A" w14:textId="77777777" w:rsidR="00783F66" w:rsidRPr="00783F66" w:rsidRDefault="00783F66" w:rsidP="00830077">
            <w:r w:rsidRPr="00783F66">
              <w:t xml:space="preserve">  &lt;/Int32&gt;</w:t>
            </w:r>
          </w:p>
        </w:tc>
      </w:tr>
      <w:tr w:rsidR="00783F66" w:rsidRPr="00783F66" w14:paraId="756184BE" w14:textId="77777777" w:rsidTr="00783F66">
        <w:tc>
          <w:tcPr>
            <w:tcW w:w="9576" w:type="dxa"/>
          </w:tcPr>
          <w:p w14:paraId="2AEA30DE" w14:textId="77777777" w:rsidR="00783F66" w:rsidRPr="00783F66" w:rsidRDefault="00783F66" w:rsidP="00830077">
            <w:r w:rsidRPr="00783F66">
              <w:t xml:space="preserve">  &lt;Dim size="d1"/&gt;</w:t>
            </w:r>
          </w:p>
        </w:tc>
      </w:tr>
      <w:tr w:rsidR="00783F66" w:rsidRPr="00783F66" w14:paraId="4620F03B" w14:textId="77777777" w:rsidTr="00783F66">
        <w:tc>
          <w:tcPr>
            <w:tcW w:w="9576" w:type="dxa"/>
          </w:tcPr>
          <w:p w14:paraId="392E73E5" w14:textId="77777777" w:rsidR="00783F66" w:rsidRPr="00783F66" w:rsidRDefault="00783F66" w:rsidP="00830077">
            <w:r w:rsidRPr="00783F66">
              <w:t xml:space="preserve">  &lt;Dim size="d2"/&gt;</w:t>
            </w:r>
          </w:p>
        </w:tc>
      </w:tr>
      <w:tr w:rsidR="00783F66" w:rsidRPr="00783F66" w14:paraId="1DC08FC8" w14:textId="77777777" w:rsidTr="00783F66">
        <w:tc>
          <w:tcPr>
            <w:tcW w:w="9576" w:type="dxa"/>
          </w:tcPr>
          <w:p w14:paraId="78ACF1AE" w14:textId="77777777" w:rsidR="00783F66" w:rsidRPr="00783F66" w:rsidRDefault="00783F66" w:rsidP="00830077">
            <w:r w:rsidRPr="00783F66">
              <w:t>&lt;/Structure&gt;</w:t>
            </w:r>
          </w:p>
        </w:tc>
      </w:tr>
    </w:tbl>
    <w:p w14:paraId="7F58B0F6" w14:textId="77777777" w:rsidR="00303537" w:rsidRDefault="00303537" w:rsidP="00830077"/>
    <w:p w14:paraId="0889CE3F" w14:textId="77777777" w:rsidR="00303537" w:rsidRDefault="00303537" w:rsidP="00420E79">
      <w:pPr>
        <w:pStyle w:val="BodyText"/>
      </w:pPr>
      <w:r>
        <w:t>where all of the dimension sizes, d</w:t>
      </w:r>
      <w:r w:rsidR="005E2D13" w:rsidRPr="00606029">
        <w:rPr>
          <w:vertAlign w:val="subscript"/>
        </w:rPr>
        <w:t xml:space="preserve"> i</w:t>
      </w:r>
      <w:r w:rsidR="005E2D13">
        <w:t xml:space="preserve"> </w:t>
      </w:r>
      <w:r>
        <w:t xml:space="preserve">, are </w:t>
      </w:r>
      <w:r w:rsidR="00783F66">
        <w:t xml:space="preserve">again </w:t>
      </w:r>
      <w:r>
        <w:t>integers.</w:t>
      </w:r>
    </w:p>
    <w:p w14:paraId="29BA0A8C" w14:textId="77777777" w:rsidR="00303537" w:rsidRDefault="00303537" w:rsidP="00420E79">
      <w:pPr>
        <w:pStyle w:val="BodyText"/>
      </w:pPr>
      <w:r>
        <w:t>Consider the following subset query.</w:t>
      </w:r>
    </w:p>
    <w:p w14:paraId="61337785" w14:textId="77777777" w:rsidR="00303537" w:rsidRDefault="00303537" w:rsidP="00420E79">
      <w:pPr>
        <w:pStyle w:val="BodyText"/>
        <w:pPrChange w:id="1071" w:author="Author">
          <w:pPr>
            <w:pStyle w:val="BodyText"/>
          </w:pPr>
        </w:pPrChange>
      </w:pPr>
      <w:r>
        <w:t>S[start1:stride1:end1][start2:stride2:end2].A[start3:stride3:end3]...[startn:striden:endn]</w:t>
      </w:r>
    </w:p>
    <w:p w14:paraId="0E7D2148" w14:textId="77777777" w:rsidR="00303537" w:rsidRDefault="00303537" w:rsidP="00420E79">
      <w:pPr>
        <w:pStyle w:val="BodyText"/>
        <w:pPrChange w:id="1072" w:author="Author">
          <w:pPr>
            <w:pStyle w:val="BodyText"/>
          </w:pPr>
        </w:pPrChange>
      </w:pPr>
      <w:r>
        <w:t>with conditions as before.</w:t>
      </w:r>
    </w:p>
    <w:p w14:paraId="71727336" w14:textId="77777777" w:rsidR="00303537" w:rsidRDefault="00303537" w:rsidP="00420E79">
      <w:pPr>
        <w:pStyle w:val="BodyText"/>
        <w:pPrChange w:id="1073" w:author="Author">
          <w:pPr>
            <w:pStyle w:val="BodyText"/>
          </w:pPr>
        </w:pPrChange>
      </w:pPr>
      <w:r>
        <w:t>The query selects the Structure instances</w:t>
      </w:r>
    </w:p>
    <w:p w14:paraId="4EBAD753" w14:textId="77777777" w:rsidR="00303537" w:rsidRDefault="00303537" w:rsidP="00420E79">
      <w:pPr>
        <w:pStyle w:val="BodyText"/>
        <w:pPrChange w:id="1074" w:author="Author">
          <w:pPr>
            <w:pStyle w:val="BodyText"/>
          </w:pPr>
        </w:pPrChange>
      </w:pPr>
      <w:r>
        <w:t>S[i1][i2]  where i</w:t>
      </w:r>
      <w:r w:rsidRPr="00606029">
        <w:rPr>
          <w:vertAlign w:val="subscript"/>
        </w:rPr>
        <w:t>i</w:t>
      </w:r>
      <w:r>
        <w:t xml:space="preserve"> is in the set {starti+stridei*j} and where j=0..k such that starti+stridei*k &lt;= endi and starti+stridei*(k+1) &gt; endi.</w:t>
      </w:r>
    </w:p>
    <w:p w14:paraId="70E37CF7" w14:textId="77777777" w:rsidR="00303537" w:rsidRDefault="00303537" w:rsidP="00420E79">
      <w:pPr>
        <w:pStyle w:val="BodyText"/>
        <w:pPrChange w:id="1075" w:author="Author">
          <w:pPr>
            <w:pStyle w:val="BodyText"/>
          </w:pPr>
        </w:pPrChange>
      </w:pPr>
      <w:r>
        <w:t>Then for each selected structure, the elements A[i3]…[in] are selected from that instance of A where ii is in the set {starti+stridei*j} and where j=0..k such that starti+stridei*k &lt;= endi and starti+stridei*(k+1) &gt; endi.</w:t>
      </w:r>
    </w:p>
    <w:p w14:paraId="623E0C8F" w14:textId="77777777" w:rsidR="00303537" w:rsidRDefault="00E77CA6" w:rsidP="00420E79">
      <w:pPr>
        <w:pStyle w:val="BodyText"/>
        <w:pPrChange w:id="1076" w:author="Author">
          <w:pPr>
            <w:pStyle w:val="BodyText"/>
          </w:pPr>
        </w:pPrChange>
      </w:pPr>
      <w:r>
        <w:t>T</w:t>
      </w:r>
      <w:r w:rsidR="00303537">
        <w:t>he results of all of the selections of the instances of A are concatenated</w:t>
      </w:r>
      <w:r>
        <w:t xml:space="preserve"> </w:t>
      </w:r>
      <w:r w:rsidR="00303537">
        <w:t>as the value of the whole query.</w:t>
      </w:r>
    </w:p>
    <w:p w14:paraId="0174BB78" w14:textId="77777777" w:rsidR="00303537" w:rsidRDefault="00303537" w:rsidP="004E2D7A"/>
    <w:p w14:paraId="7648A52F" w14:textId="77777777" w:rsidR="007E1054" w:rsidRDefault="007E1054" w:rsidP="004E2D7A">
      <w:pPr>
        <w:rPr>
          <w:rFonts w:cs="Arial"/>
          <w:sz w:val="28"/>
          <w:szCs w:val="22"/>
          <w:u w:val="single"/>
        </w:rPr>
      </w:pPr>
      <w:r>
        <w:br w:type="page"/>
      </w:r>
    </w:p>
    <w:p w14:paraId="3CFBB12B" w14:textId="77777777" w:rsidR="002035D8" w:rsidRPr="00303537" w:rsidRDefault="00486921" w:rsidP="004E2D7A">
      <w:pPr>
        <w:pStyle w:val="ReferenceSection"/>
        <w:rPr>
          <w:bCs/>
          <w:noProof/>
          <w:snapToGrid w:val="0"/>
          <w:szCs w:val="24"/>
        </w:rPr>
      </w:pPr>
      <w:bookmarkStart w:id="1077" w:name="_Toc333413788"/>
      <w:r w:rsidRPr="00B81A23">
        <w:lastRenderedPageBreak/>
        <w:t>References</w:t>
      </w:r>
      <w:bookmarkEnd w:id="1052"/>
      <w:bookmarkEnd w:id="1077"/>
    </w:p>
    <w:p w14:paraId="1EC8A281" w14:textId="71F8F1D0" w:rsidR="00303537" w:rsidRPr="004E2D7A" w:rsidRDefault="00303537" w:rsidP="004E2D7A">
      <w:pPr>
        <w:pStyle w:val="Reference"/>
        <w:rPr>
          <w:rPrChange w:id="1078" w:author="Author">
            <w:rPr>
              <w:b/>
              <w:bCs/>
              <w:noProof/>
              <w:snapToGrid w:val="0"/>
              <w:sz w:val="28"/>
            </w:rPr>
          </w:rPrChange>
        </w:rPr>
        <w:pPrChange w:id="1079" w:author="Author">
          <w:pPr/>
        </w:pPrChange>
      </w:pPr>
      <w:bookmarkStart w:id="1080" w:name="_Toc328300009"/>
      <w:r>
        <w:br w:type="page"/>
      </w:r>
      <w:ins w:id="1081" w:author="Author">
        <w:r w:rsidR="00830077">
          <w:lastRenderedPageBreak/>
          <w:t xml:space="preserve">IEEE Standard for Binary Floating-Point Arithmetic, ANSI/IEEE </w:t>
        </w:r>
        <w:proofErr w:type="spellStart"/>
        <w:proofErr w:type="gramStart"/>
        <w:r w:rsidR="00830077">
          <w:t>Std</w:t>
        </w:r>
        <w:proofErr w:type="spellEnd"/>
        <w:proofErr w:type="gramEnd"/>
        <w:r w:rsidR="00830077">
          <w:t xml:space="preserve"> 754-1985, Digital Object Identifier: 10.1109/IEEESTD.1985.82928, Publication Year: 1985.</w:t>
        </w:r>
      </w:ins>
    </w:p>
    <w:p w14:paraId="1AF6083F" w14:textId="01B7A74A" w:rsidR="00C24136" w:rsidRDefault="00C24136" w:rsidP="00590DDF">
      <w:pPr>
        <w:pStyle w:val="Appendix1"/>
        <w:rPr>
          <w:ins w:id="1082" w:author="Author"/>
        </w:rPr>
      </w:pPr>
      <w:bookmarkStart w:id="1083" w:name="_Toc333413789"/>
      <w:ins w:id="1084" w:author="Author">
        <w:r>
          <w:t>FQN Syntax</w:t>
        </w:r>
      </w:ins>
    </w:p>
    <w:p w14:paraId="6133FD48" w14:textId="429C3F3A" w:rsidR="00C24136" w:rsidRDefault="00C24136" w:rsidP="00420E79">
      <w:pPr>
        <w:pStyle w:val="BodyText"/>
        <w:rPr>
          <w:ins w:id="1085" w:author="Author"/>
        </w:rPr>
      </w:pPr>
      <w:ins w:id="1086" w:author="Author">
        <w:r>
          <w:t>An FQN has two parts. First, there is the path, which refers to Group traversal, and second is the suffix, which refers to the traversal of Structures. An FQN is the concatenation of the path with the suffix and separated by the ‘/’ Character. The suffix may not exist if O is a group or is not a Structure typed variable.</w:t>
        </w:r>
      </w:ins>
    </w:p>
    <w:p w14:paraId="3230F229" w14:textId="610C4B77" w:rsidR="008E6870" w:rsidRDefault="008E6870" w:rsidP="00420E79">
      <w:pPr>
        <w:pStyle w:val="BodyText"/>
        <w:rPr>
          <w:ins w:id="1087" w:author="Author"/>
        </w:rPr>
      </w:pPr>
      <w:ins w:id="1088" w:author="Author">
        <w:r>
          <w:t>Fully qualified names conform to the following syntax.</w:t>
        </w:r>
      </w:ins>
    </w:p>
    <w:p w14:paraId="3A2A4F93" w14:textId="4634F8BD" w:rsidR="008E6870" w:rsidRDefault="008E6870" w:rsidP="00420E79">
      <w:pPr>
        <w:pStyle w:val="BodyText"/>
        <w:rPr>
          <w:ins w:id="1089" w:author="Author"/>
        </w:rPr>
        <w:pPrChange w:id="1090" w:author="Author">
          <w:pPr>
            <w:pStyle w:val="BodyText"/>
          </w:pPr>
        </w:pPrChange>
      </w:pPr>
      <w:ins w:id="1091" w:author="Author">
        <w:r>
          <w:t>FQN:   grouppath</w:t>
        </w:r>
      </w:ins>
    </w:p>
    <w:p w14:paraId="57997C30" w14:textId="29C40503" w:rsidR="008E6870" w:rsidRDefault="008E6870" w:rsidP="00420E79">
      <w:pPr>
        <w:pStyle w:val="BodyText"/>
        <w:rPr>
          <w:ins w:id="1092" w:author="Author"/>
        </w:rPr>
        <w:pPrChange w:id="1093" w:author="Author">
          <w:pPr>
            <w:pStyle w:val="BodyText"/>
          </w:pPr>
        </w:pPrChange>
      </w:pPr>
      <w:ins w:id="1094" w:author="Author">
        <w:r>
          <w:t xml:space="preserve">          | grouppath ‘/’ name</w:t>
        </w:r>
      </w:ins>
    </w:p>
    <w:p w14:paraId="13B54083" w14:textId="0ACA2588" w:rsidR="008E6870" w:rsidRDefault="008E6870" w:rsidP="00420E79">
      <w:pPr>
        <w:pStyle w:val="BodyText"/>
        <w:rPr>
          <w:ins w:id="1095" w:author="Author"/>
        </w:rPr>
        <w:pPrChange w:id="1096" w:author="Author">
          <w:pPr>
            <w:pStyle w:val="BodyText"/>
          </w:pPr>
        </w:pPrChange>
      </w:pPr>
      <w:ins w:id="1097" w:author="Author">
        <w:r>
          <w:t xml:space="preserve">          | grouppath ‘/’ structurepath</w:t>
        </w:r>
      </w:ins>
    </w:p>
    <w:p w14:paraId="080E9253" w14:textId="7CE55714" w:rsidR="008E6870" w:rsidRDefault="008E6870" w:rsidP="00420E79">
      <w:pPr>
        <w:pStyle w:val="BodyText"/>
        <w:rPr>
          <w:ins w:id="1098" w:author="Author"/>
        </w:rPr>
        <w:pPrChange w:id="1099" w:author="Author">
          <w:pPr>
            <w:pStyle w:val="BodyText"/>
          </w:pPr>
        </w:pPrChange>
      </w:pPr>
      <w:ins w:id="1100" w:author="Author">
        <w:r>
          <w:t xml:space="preserve">          | grouppath ‘/’ structurepath ‘.’ name</w:t>
        </w:r>
      </w:ins>
    </w:p>
    <w:p w14:paraId="11CEC26F" w14:textId="655B3022" w:rsidR="008E6870" w:rsidRDefault="008E6870" w:rsidP="00420E79">
      <w:pPr>
        <w:pStyle w:val="BodyText"/>
        <w:rPr>
          <w:ins w:id="1101" w:author="Author"/>
        </w:rPr>
        <w:pPrChange w:id="1102" w:author="Author">
          <w:pPr>
            <w:pStyle w:val="BodyText"/>
          </w:pPr>
        </w:pPrChange>
      </w:pPr>
      <w:ins w:id="1103" w:author="Author">
        <w:r>
          <w:t>grouppath: /*empty*/ | grouppath ‘/’ groupname</w:t>
        </w:r>
      </w:ins>
    </w:p>
    <w:p w14:paraId="127F1159" w14:textId="054A9D2B" w:rsidR="008E6870" w:rsidRDefault="008E6870" w:rsidP="00420E79">
      <w:pPr>
        <w:pStyle w:val="BodyText"/>
        <w:rPr>
          <w:ins w:id="1104" w:author="Author"/>
        </w:rPr>
        <w:pPrChange w:id="1105" w:author="Author">
          <w:pPr>
            <w:pStyle w:val="BodyText"/>
          </w:pPr>
        </w:pPrChange>
      </w:pPr>
      <w:ins w:id="1106" w:author="Author">
        <w:r>
          <w:t>structurepath: /*empty*/ | structurepath ‘.’ structname</w:t>
        </w:r>
      </w:ins>
    </w:p>
    <w:p w14:paraId="22888F05" w14:textId="77777777" w:rsidR="00C24136" w:rsidRDefault="00C24136" w:rsidP="00420E79">
      <w:pPr>
        <w:pStyle w:val="BodyText"/>
        <w:rPr>
          <w:ins w:id="1107" w:author="Author"/>
        </w:rPr>
        <w:pPrChange w:id="1108" w:author="Author">
          <w:pPr>
            <w:pStyle w:val="BodyText"/>
          </w:pPr>
        </w:pPrChange>
      </w:pPr>
      <w:ins w:id="1109" w:author="Author">
        <w:r>
          <w:t>To write a path for an object O, follow these steps.</w:t>
        </w:r>
      </w:ins>
    </w:p>
    <w:p w14:paraId="6BE380D0" w14:textId="77777777" w:rsidR="00C24136" w:rsidRDefault="00C24136" w:rsidP="00420E79">
      <w:pPr>
        <w:pStyle w:val="BodyText"/>
        <w:rPr>
          <w:ins w:id="1110" w:author="Author"/>
        </w:rPr>
        <w:pPrChange w:id="1111" w:author="Author">
          <w:pPr>
            <w:pStyle w:val="BodyText"/>
          </w:pPr>
        </w:pPrChange>
      </w:pPr>
      <w:ins w:id="1112" w:author="Author">
        <w:r>
          <w:t>1.</w:t>
        </w:r>
        <w:r>
          <w:tab/>
          <w:t>Locate the closest enclosing group G for O.  If O is a group, then O and G will be the same.</w:t>
        </w:r>
      </w:ins>
    </w:p>
    <w:p w14:paraId="11D1AF24" w14:textId="77777777" w:rsidR="00C24136" w:rsidRDefault="00C24136" w:rsidP="00420E79">
      <w:pPr>
        <w:pStyle w:val="BodyText"/>
        <w:rPr>
          <w:ins w:id="1113" w:author="Author"/>
        </w:rPr>
        <w:pPrChange w:id="1114" w:author="Author">
          <w:pPr>
            <w:pStyle w:val="BodyText"/>
          </w:pPr>
        </w:pPrChange>
      </w:pPr>
      <w:ins w:id="1115" w:author="Author">
        <w:r>
          <w:t>2.</w:t>
        </w:r>
        <w:r>
          <w:tab/>
          <w:t>Create the scope prefix for O by traversing a path through the Group tree to and including G. Concatenate the group names on that path and separating them with ‘/’. The name for root group is ignored, hence the FQN will begin with “/”.</w:t>
        </w:r>
      </w:ins>
    </w:p>
    <w:p w14:paraId="3438AA0E" w14:textId="77777777" w:rsidR="00C24136" w:rsidRDefault="00C24136" w:rsidP="00420E79">
      <w:pPr>
        <w:pStyle w:val="BodyText"/>
        <w:rPr>
          <w:ins w:id="1116" w:author="Author"/>
        </w:rPr>
        <w:pPrChange w:id="1117" w:author="Author">
          <w:pPr>
            <w:pStyle w:val="BodyText"/>
          </w:pPr>
        </w:pPrChange>
      </w:pPr>
      <w:ins w:id="1118" w:author="Author">
        <w:r>
          <w:t xml:space="preserve"> If O is not a Structure typed variable, then we are done and the FQN for O is just the path. Otherwise, the suffix must be computed as follows.</w:t>
        </w:r>
      </w:ins>
    </w:p>
    <w:p w14:paraId="7CE0BAD7" w14:textId="77777777" w:rsidR="00C24136" w:rsidRDefault="00C24136" w:rsidP="00420E79">
      <w:pPr>
        <w:pStyle w:val="BodyText"/>
        <w:rPr>
          <w:ins w:id="1119" w:author="Author"/>
        </w:rPr>
        <w:pPrChange w:id="1120" w:author="Author">
          <w:pPr>
            <w:pStyle w:val="BodyText"/>
          </w:pPr>
        </w:pPrChange>
      </w:pPr>
      <w:ins w:id="1121" w:author="Author">
        <w:r>
          <w:t>1.</w:t>
        </w:r>
        <w:r>
          <w:tab/>
          <w:t>Traverse the nested Structure declarations from G to O, including O, but not including G in the path. Traversal here means following the enclosing Structure typed variables until O is reached.</w:t>
        </w:r>
      </w:ins>
    </w:p>
    <w:p w14:paraId="546CCF8D" w14:textId="77777777" w:rsidR="00C24136" w:rsidRDefault="00C24136" w:rsidP="00420E79">
      <w:pPr>
        <w:pStyle w:val="BodyText"/>
        <w:rPr>
          <w:ins w:id="1122" w:author="Author"/>
        </w:rPr>
        <w:pPrChange w:id="1123" w:author="Author">
          <w:pPr>
            <w:pStyle w:val="BodyText"/>
          </w:pPr>
        </w:pPrChange>
      </w:pPr>
      <w:ins w:id="1124" w:author="Author">
        <w:r>
          <w:t>2.</w:t>
        </w:r>
        <w:r>
          <w:tab/>
          <w:t>Concatenate the names on that suffix path and separating them with ‘.’ to create a suffix.</w:t>
        </w:r>
      </w:ins>
    </w:p>
    <w:p w14:paraId="6BA706AA" w14:textId="6D634164" w:rsidR="00C24136" w:rsidRPr="00C24136" w:rsidRDefault="00C24136" w:rsidP="00420E79">
      <w:pPr>
        <w:pStyle w:val="BodyText"/>
        <w:rPr>
          <w:ins w:id="1125" w:author="Author"/>
        </w:rPr>
        <w:pPrChange w:id="1126" w:author="Author">
          <w:pPr>
            <w:pStyle w:val="Appendix1"/>
          </w:pPr>
        </w:pPrChange>
      </w:pPr>
      <w:ins w:id="1127" w:author="Author">
        <w:r>
          <w:t>3.</w:t>
        </w:r>
        <w:r>
          <w:tab/>
          <w:t>Create the final FQN as the concatenation of the path, the character ‘/’, and the suffix.</w:t>
        </w:r>
      </w:ins>
    </w:p>
    <w:p w14:paraId="120EE736" w14:textId="77777777" w:rsidR="00F12F46" w:rsidRDefault="00ED2215" w:rsidP="00590DDF">
      <w:pPr>
        <w:pStyle w:val="Appendix1"/>
      </w:pPr>
      <w:r>
        <w:t xml:space="preserve">DAP4 </w:t>
      </w:r>
      <w:r w:rsidR="00D77135" w:rsidRPr="00D77135">
        <w:t>Le</w:t>
      </w:r>
      <w:r w:rsidR="00D77135">
        <w:t>xical Element</w:t>
      </w:r>
      <w:r w:rsidR="006F688A">
        <w:t>s</w:t>
      </w:r>
      <w:bookmarkEnd w:id="1080"/>
      <w:bookmarkEnd w:id="1083"/>
    </w:p>
    <w:p w14:paraId="60C8CCDF" w14:textId="1811F232" w:rsidR="00274C03" w:rsidRDefault="006F688A" w:rsidP="0089068E">
      <w:pPr>
        <w:pStyle w:val="Appendix2"/>
      </w:pPr>
      <w:bookmarkStart w:id="1128" w:name="_Toc328300010"/>
      <w:bookmarkStart w:id="1129" w:name="_Toc333413790"/>
      <w:del w:id="1130" w:author="Author">
        <w:r w:rsidRPr="00D77135" w:rsidDel="001F4874">
          <w:delText>DDX</w:delText>
        </w:r>
      </w:del>
      <w:ins w:id="1131" w:author="Author">
        <w:r w:rsidR="001F4874">
          <w:t>DMR</w:t>
        </w:r>
      </w:ins>
      <w:r w:rsidRPr="00D77135">
        <w:t xml:space="preserve"> Le</w:t>
      </w:r>
      <w:r>
        <w:t>xical Element Syntax</w:t>
      </w:r>
      <w:bookmarkEnd w:id="1128"/>
      <w:bookmarkEnd w:id="1129"/>
      <w:r>
        <w:t xml:space="preserve"> </w:t>
      </w:r>
    </w:p>
    <w:p w14:paraId="12686114" w14:textId="26BB5AA5" w:rsidR="006F688A" w:rsidRDefault="00DD19F0" w:rsidP="00420E79">
      <w:pPr>
        <w:pStyle w:val="BodyText"/>
      </w:pPr>
      <w:r>
        <w:t xml:space="preserve">This </w:t>
      </w:r>
      <w:r w:rsidR="006F688A">
        <w:t>section</w:t>
      </w:r>
      <w:r>
        <w:t xml:space="preserve"> describes the lex</w:t>
      </w:r>
      <w:r w:rsidR="006F688A">
        <w:t xml:space="preserve">ical elements that occur in the DAP4 </w:t>
      </w:r>
      <w:del w:id="1132" w:author="Author">
        <w:r w:rsidR="006F688A" w:rsidDel="001F4874">
          <w:delText>DDX</w:delText>
        </w:r>
      </w:del>
      <w:ins w:id="1133" w:author="Author">
        <w:r w:rsidR="001F4874">
          <w:t>DMR</w:t>
        </w:r>
      </w:ins>
      <w:r>
        <w:t>.</w:t>
      </w:r>
    </w:p>
    <w:p w14:paraId="4960FC7B" w14:textId="6A90EDF3" w:rsidR="00772D53" w:rsidRDefault="00DD19F0" w:rsidP="00420E79">
      <w:pPr>
        <w:pStyle w:val="BodyText"/>
      </w:pPr>
      <w:r>
        <w:t>Within the</w:t>
      </w:r>
      <w:r w:rsidR="001F3345">
        <w:t xml:space="preserve"> </w:t>
      </w:r>
      <w:r w:rsidR="00772D53">
        <w:t>R</w:t>
      </w:r>
      <w:r w:rsidR="000072F8">
        <w:t>ELAX</w:t>
      </w:r>
      <w:r w:rsidR="00772D53">
        <w:t>NG DAP4 grammar (</w:t>
      </w:r>
      <w:r w:rsidR="0095389A">
        <w:rPr>
          <w:color w:val="FF0000"/>
        </w:rPr>
        <w:t>Section ?</w:t>
      </w:r>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w:t>
      </w:r>
      <w:del w:id="1134" w:author="Author">
        <w:r w:rsidR="000072F8" w:rsidDel="001F4874">
          <w:delText>DDX</w:delText>
        </w:r>
      </w:del>
      <w:ins w:id="1135" w:author="Author">
        <w:r w:rsidR="001F4874">
          <w:t>DMR</w:t>
        </w:r>
      </w:ins>
      <w:r w:rsidR="000072F8">
        <w:t>.</w:t>
      </w:r>
    </w:p>
    <w:tbl>
      <w:tblPr>
        <w:tblStyle w:val="TableGrid"/>
        <w:tblW w:w="0" w:type="auto"/>
        <w:tblInd w:w="144" w:type="dxa"/>
        <w:tblLook w:val="04A0" w:firstRow="1" w:lastRow="0" w:firstColumn="1" w:lastColumn="0" w:noHBand="0" w:noVBand="1"/>
      </w:tblPr>
      <w:tblGrid>
        <w:gridCol w:w="9432"/>
      </w:tblGrid>
      <w:tr w:rsidR="001F05F1" w14:paraId="167C7F8C" w14:textId="77777777">
        <w:tc>
          <w:tcPr>
            <w:tcW w:w="9576" w:type="dxa"/>
          </w:tcPr>
          <w:p w14:paraId="28C2C7B6" w14:textId="66E08781" w:rsidR="006E77B9" w:rsidRDefault="006E77B9" w:rsidP="004E2D7A">
            <w:r>
              <w:t>&lt;attribute name="</w:t>
            </w:r>
            <w:del w:id="1136" w:author="Author">
              <w:r w:rsidR="00892CB0" w:rsidDel="00B94E6B">
                <w:delText>namespace</w:delText>
              </w:r>
            </w:del>
            <w:ins w:id="1137" w:author="Author">
              <w:r w:rsidR="00B94E6B">
                <w:t>Principal_Investigator</w:t>
              </w:r>
            </w:ins>
            <w:r>
              <w:t>"&gt;</w:t>
            </w:r>
          </w:p>
          <w:p w14:paraId="53746077" w14:textId="77777777" w:rsidR="006E77B9" w:rsidRDefault="006E77B9" w:rsidP="004E2D7A">
            <w:r>
              <w:t>&lt;datatype="</w:t>
            </w:r>
            <w:r w:rsidR="00892CB0">
              <w:t>dap4_</w:t>
            </w:r>
            <w:r>
              <w:t>string"/&gt;</w:t>
            </w:r>
          </w:p>
          <w:p w14:paraId="32A59CC8" w14:textId="77777777" w:rsidR="001F05F1" w:rsidRDefault="006E77B9" w:rsidP="008727FE">
            <w:r>
              <w:t>&lt;/attribute&gt;</w:t>
            </w:r>
          </w:p>
        </w:tc>
      </w:tr>
    </w:tbl>
    <w:p w14:paraId="4135DE00" w14:textId="2BF8FC4B" w:rsidR="001F3345" w:rsidRDefault="00DD19F0" w:rsidP="00420E79">
      <w:pPr>
        <w:pStyle w:val="BodyText"/>
      </w:pPr>
      <w:r>
        <w:lastRenderedPageBreak/>
        <w:t>The "</w:t>
      </w:r>
      <w:r w:rsidR="001F3345">
        <w:t>&lt;</w:t>
      </w:r>
      <w:r>
        <w:t>data type="</w:t>
      </w:r>
      <w:r w:rsidR="00892CB0">
        <w:t>dap4_</w:t>
      </w:r>
      <w:r>
        <w:t>string"/</w:t>
      </w:r>
      <w:r w:rsidR="001F3345">
        <w:t>&gt;</w:t>
      </w:r>
      <w:r>
        <w:t>" specifies the lexical class</w:t>
      </w:r>
      <w:r w:rsidR="001F3345">
        <w:t xml:space="preserve"> </w:t>
      </w:r>
      <w:r>
        <w:t xml:space="preserve">for the values that this attribute can have. In this case, the </w:t>
      </w:r>
      <w:ins w:id="1138" w:author="Author">
        <w:r w:rsidR="00B94E6B">
          <w:t xml:space="preserve">“Principal_Investigator” </w:t>
        </w:r>
      </w:ins>
      <w:del w:id="1139" w:author="Author">
        <w:r w:rsidDel="00B94E6B">
          <w:delText>namespace</w:delText>
        </w:r>
        <w:r w:rsidR="001F3345" w:rsidDel="00B94E6B">
          <w:delText xml:space="preserve"> </w:delText>
        </w:r>
      </w:del>
      <w:r w:rsidR="00ED2215">
        <w:t xml:space="preserve">attribute is defined to have a </w:t>
      </w:r>
      <w:r w:rsidR="00892CB0">
        <w:t xml:space="preserve">DAP4 </w:t>
      </w:r>
      <w:r w:rsidR="00ED2215">
        <w:t>s</w:t>
      </w:r>
      <w:r>
        <w:t>tring value.</w:t>
      </w:r>
      <w:r w:rsidR="001F3345">
        <w:t xml:space="preserve"> </w:t>
      </w:r>
      <w:r>
        <w:t>Similar notation is used for values occurring as text within an xml element.</w:t>
      </w:r>
    </w:p>
    <w:p w14:paraId="4A926C0F" w14:textId="09F39501" w:rsidR="00DD19F0" w:rsidRDefault="00DD19F0" w:rsidP="00420E79">
      <w:pPr>
        <w:pStyle w:val="BodyText"/>
      </w:pPr>
      <w:r>
        <w:t xml:space="preserve">The lexical specification later in </w:t>
      </w:r>
      <w:r w:rsidR="001F3345">
        <w:t xml:space="preserve">this </w:t>
      </w:r>
      <w:r w:rsidR="00ED2215">
        <w:t>section</w:t>
      </w:r>
      <w:r w:rsidR="001F3345">
        <w:t xml:space="preserve"> defines the legal </w:t>
      </w:r>
      <w:r>
        <w:t xml:space="preserve">lexical structure for such </w:t>
      </w:r>
      <w:del w:id="1140" w:author="Author">
        <w:r w:rsidDel="00B94E6B">
          <w:delText xml:space="preserve">lexical </w:delText>
        </w:r>
      </w:del>
      <w:r>
        <w:t>items.</w:t>
      </w:r>
      <w:r w:rsidR="001F3345">
        <w:t xml:space="preserve"> </w:t>
      </w:r>
      <w:r>
        <w:t>Specifically, it defines the format of the following lexical items.</w:t>
      </w:r>
    </w:p>
    <w:p w14:paraId="6E484EEB" w14:textId="77777777" w:rsidR="00DD19F0" w:rsidRDefault="00DD19F0" w:rsidP="00830077">
      <w:pPr>
        <w:pStyle w:val="ListNumber"/>
        <w:numPr>
          <w:ilvl w:val="0"/>
          <w:numId w:val="38"/>
        </w:numPr>
      </w:pPr>
      <w:r>
        <w:t>Constants, nam</w:t>
      </w:r>
      <w:r w:rsidR="00843B5E">
        <w:t>ely: string, float, integer</w:t>
      </w:r>
      <w:r w:rsidR="000962C1">
        <w:t>, character, and opaque</w:t>
      </w:r>
      <w:r w:rsidR="00843B5E">
        <w:t>.</w:t>
      </w:r>
    </w:p>
    <w:p w14:paraId="6708748C" w14:textId="77777777" w:rsidR="00DD19F0" w:rsidRDefault="00DD19F0" w:rsidP="00830077">
      <w:pPr>
        <w:pStyle w:val="ListNumber"/>
        <w:numPr>
          <w:ilvl w:val="0"/>
          <w:numId w:val="38"/>
        </w:numPr>
      </w:pPr>
      <w:r>
        <w:t>Identifiers</w:t>
      </w:r>
    </w:p>
    <w:p w14:paraId="4A6BFD58" w14:textId="635C398A" w:rsidR="00DD19F0" w:rsidRDefault="00DD19F0" w:rsidP="004E2D7A">
      <w:pPr>
        <w:pStyle w:val="ListNumber"/>
        <w:numPr>
          <w:ilvl w:val="0"/>
          <w:numId w:val="38"/>
        </w:numPr>
      </w:pPr>
      <w:r>
        <w:t>F</w:t>
      </w:r>
      <w:r w:rsidR="001F3345">
        <w:t>ully qualified</w:t>
      </w:r>
      <w:r w:rsidR="004D1489">
        <w:t xml:space="preserve"> names (also referred to as FQN</w:t>
      </w:r>
      <w:r w:rsidR="00AE1396">
        <w:t>s</w:t>
      </w:r>
      <w:r w:rsidR="00ED2215">
        <w:t xml:space="preserve">) (see </w:t>
      </w:r>
      <w:proofErr w:type="gramStart"/>
      <w:r w:rsidR="0095389A" w:rsidRPr="00734C51">
        <w:t>Section ?</w:t>
      </w:r>
      <w:proofErr w:type="gramEnd"/>
      <w:r w:rsidR="00ED2215">
        <w:t>).</w:t>
      </w:r>
    </w:p>
    <w:p w14:paraId="2BE2F4AF" w14:textId="6418431D" w:rsidR="00DD19F0" w:rsidRDefault="00DD19F0" w:rsidP="00420E79">
      <w:pPr>
        <w:pStyle w:val="BodyText"/>
      </w:pPr>
      <w:r>
        <w:t>The specification is written using the</w:t>
      </w:r>
      <w:r w:rsidR="001F3345">
        <w:t xml:space="preserve"> </w:t>
      </w:r>
      <w:r>
        <w:t>extended P</w:t>
      </w:r>
      <w:r w:rsidR="000075A5">
        <w:t>OSIX</w:t>
      </w:r>
      <w:r w:rsidR="001F3345">
        <w:t xml:space="preserve"> regular expression notation [] with some additions.</w:t>
      </w:r>
    </w:p>
    <w:p w14:paraId="3CD19DA3" w14:textId="60A7ECFA" w:rsidR="001F3345" w:rsidRDefault="00DD19F0" w:rsidP="004E2D7A">
      <w:pPr>
        <w:pStyle w:val="ListNumber"/>
        <w:numPr>
          <w:ilvl w:val="0"/>
          <w:numId w:val="39"/>
        </w:numPr>
      </w:pPr>
      <w:r>
        <w:t>Names are assigned to regular expressions using the notation</w:t>
      </w:r>
      <w:r w:rsidR="001F3345">
        <w:t xml:space="preserve"> “</w:t>
      </w:r>
      <w:r>
        <w:t xml:space="preserve">name = </w:t>
      </w:r>
      <w:r w:rsidR="001F3345">
        <w:t>&lt;</w:t>
      </w:r>
      <w:r>
        <w:t>regular</w:t>
      </w:r>
      <w:ins w:id="1141" w:author="Author">
        <w:r w:rsidR="00B94E6B">
          <w:t xml:space="preserve"> </w:t>
        </w:r>
      </w:ins>
      <w:r>
        <w:t>expression</w:t>
      </w:r>
      <w:r w:rsidR="001F3345">
        <w:t>&gt;”</w:t>
      </w:r>
    </w:p>
    <w:p w14:paraId="50995BAB" w14:textId="667C2449" w:rsidR="00DD19F0" w:rsidRDefault="00DD19F0" w:rsidP="004E2D7A">
      <w:pPr>
        <w:pStyle w:val="ListNumber"/>
        <w:numPr>
          <w:ilvl w:val="0"/>
          <w:numId w:val="39"/>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ins w:id="1142" w:author="Author">
        <w:r w:rsidR="00B94E6B">
          <w:t>.</w:t>
        </w:r>
      </w:ins>
      <w:del w:id="1143" w:author="Author">
        <w:r w:rsidDel="00B94E6B">
          <w:delText>.</w:delText>
        </w:r>
        <w:r w:rsidR="001F3345" w:rsidDel="00B94E6B">
          <w:delText xml:space="preserve"> This is similar to the way a macro operates.</w:delText>
        </w:r>
      </w:del>
    </w:p>
    <w:p w14:paraId="265E86B7" w14:textId="4BBD5AAB" w:rsidR="00ED2215" w:rsidDel="00B94E6B" w:rsidRDefault="00ED2215" w:rsidP="00420E79">
      <w:pPr>
        <w:pStyle w:val="BodyText"/>
        <w:rPr>
          <w:del w:id="1144" w:author="Author"/>
        </w:rPr>
      </w:pPr>
      <w:del w:id="1145" w:author="Author">
        <w:r w:rsidDel="00B94E6B">
          <w:delText xml:space="preserve">Note that a regular expression </w:delText>
        </w:r>
        <w:r w:rsidR="000072F8" w:rsidDel="00B94E6B">
          <w:delText>name must</w:delText>
        </w:r>
        <w:r w:rsidDel="00B94E6B">
          <w:delText xml:space="preserve"> be defined before any use to avoid circular definitions.</w:delText>
        </w:r>
      </w:del>
    </w:p>
    <w:p w14:paraId="1362DAEC" w14:textId="77777777" w:rsidR="00DD19F0" w:rsidRDefault="00DD19F0" w:rsidP="00420E79">
      <w:pPr>
        <w:pStyle w:val="BodyText"/>
      </w:pPr>
      <w:r>
        <w:t>Notes:</w:t>
      </w:r>
    </w:p>
    <w:p w14:paraId="52754B4D" w14:textId="77777777" w:rsidR="00B66485" w:rsidRDefault="00DD19F0" w:rsidP="004E2D7A">
      <w:pPr>
        <w:pStyle w:val="ListNumber"/>
        <w:numPr>
          <w:ilvl w:val="0"/>
          <w:numId w:val="40"/>
        </w:numPr>
      </w:pPr>
      <w:r w:rsidRPr="00B66485">
        <w:t>The</w:t>
      </w:r>
      <w:r>
        <w:t xml:space="preserve"> definition of {UTF8} is deferred to the next section.</w:t>
      </w:r>
    </w:p>
    <w:p w14:paraId="78D6B252" w14:textId="11D3A387" w:rsidR="00DD19F0" w:rsidRDefault="00DD19F0" w:rsidP="004E2D7A">
      <w:pPr>
        <w:pStyle w:val="ListNumber"/>
        <w:numPr>
          <w:ilvl w:val="0"/>
          <w:numId w:val="40"/>
        </w:numPr>
      </w:pPr>
      <w:r>
        <w:t>Comments are indicated using the "//" notation.</w:t>
      </w:r>
      <w:r w:rsidR="00B66485">
        <w:t xml:space="preserve"> </w:t>
      </w:r>
      <w:r>
        <w:t>St</w:t>
      </w:r>
      <w:r w:rsidR="00B66485">
        <w:t>andard xml escape formats (&amp;x#DDD; or &amp;</w:t>
      </w:r>
      <w:r w:rsidR="001F3345">
        <w:t>&lt;</w:t>
      </w:r>
      <w:r>
        <w:t>name</w:t>
      </w:r>
      <w:proofErr w:type="gramStart"/>
      <w:r w:rsidR="001F3345">
        <w:t>&gt;</w:t>
      </w:r>
      <w:r>
        <w:t>;</w:t>
      </w:r>
      <w:proofErr w:type="gramEnd"/>
      <w:r>
        <w:t>)</w:t>
      </w:r>
      <w:r w:rsidR="00B66485">
        <w:t xml:space="preserve"> </w:t>
      </w:r>
      <w:r>
        <w:t xml:space="preserve">are assumed to be </w:t>
      </w:r>
      <w:r w:rsidR="00AE1396">
        <w:t>used as needed.</w:t>
      </w:r>
    </w:p>
    <w:p w14:paraId="5F83DC76"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2023385A" w14:textId="77777777">
        <w:tc>
          <w:tcPr>
            <w:tcW w:w="9576" w:type="dxa"/>
          </w:tcPr>
          <w:p w14:paraId="60AD91A0" w14:textId="77777777" w:rsidR="006E77B9" w:rsidRDefault="006E77B9" w:rsidP="00830077">
            <w:r>
              <w:t>CONTROLS   = [\x00-\x1F] // ASCII control characters</w:t>
            </w:r>
          </w:p>
          <w:p w14:paraId="7DB8A381" w14:textId="77777777" w:rsidR="006E77B9" w:rsidRDefault="006E77B9" w:rsidP="00830077">
            <w:r>
              <w:t>WHITESPACE = [ \r\n\t\f]+</w:t>
            </w:r>
          </w:p>
          <w:p w14:paraId="2F6579C9" w14:textId="77777777" w:rsidR="006E77B9" w:rsidRDefault="006E77B9" w:rsidP="004E2D7A">
            <w:r>
              <w:t>HEXCHAR    = [0-9a-zA-Z]</w:t>
            </w:r>
          </w:p>
          <w:p w14:paraId="62FDD97A" w14:textId="77777777" w:rsidR="006E77B9" w:rsidRDefault="006E77B9" w:rsidP="004E2D7A">
            <w:r>
              <w:t>// ASCII printable characters</w:t>
            </w:r>
          </w:p>
          <w:p w14:paraId="3F8D05C5" w14:textId="77777777" w:rsidR="001F05F1" w:rsidRDefault="006E77B9" w:rsidP="008727FE">
            <w:r>
              <w:t>ASCII = [0-9a-zA-Z !"#$%&amp;'()*+,-./:;&lt;=&gt;?@[\\\]\\^_`|{}~]</w:t>
            </w:r>
          </w:p>
        </w:tc>
      </w:tr>
    </w:tbl>
    <w:p w14:paraId="023589C0" w14:textId="77777777" w:rsidR="00DD19F0" w:rsidRDefault="00DD19F0" w:rsidP="00787CD8">
      <w:pPr>
        <w:pStyle w:val="Appendix3"/>
      </w:pPr>
      <w:r>
        <w:t>Ascii characters that may appe</w:t>
      </w:r>
      <w:r w:rsidR="00B66485">
        <w:t>ar unescaped in Identifiers</w:t>
      </w:r>
    </w:p>
    <w:p w14:paraId="5AF22EF0" w14:textId="77777777" w:rsidR="001F05F1" w:rsidRDefault="00DD19F0" w:rsidP="00420E79">
      <w:pPr>
        <w:pStyle w:val="BodyText"/>
      </w:pPr>
      <w:r>
        <w:t>This is assumed to be basically all ASCII printable characters</w:t>
      </w:r>
      <w:r w:rsidR="008D371C">
        <w:t xml:space="preserve"> </w:t>
      </w:r>
      <w:r w:rsidR="005F37D8">
        <w:t xml:space="preserve">except these characters:  '.'  '/'  '"' ''' </w:t>
      </w:r>
      <w:r>
        <w:t xml:space="preserve"> and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&amp;amp;</w:t>
      </w:r>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4521EFB8" w14:textId="77777777">
        <w:tc>
          <w:tcPr>
            <w:tcW w:w="9576" w:type="dxa"/>
          </w:tcPr>
          <w:p w14:paraId="17FFA321" w14:textId="2BCB4164" w:rsidR="001F05F1" w:rsidRDefault="006E77B9" w:rsidP="00830077">
            <w:r>
              <w:t>IDASCII=[0</w:t>
            </w:r>
            <w:r w:rsidR="00E96BBB">
              <w:t>-</w:t>
            </w:r>
            <w:r>
              <w:t>9a</w:t>
            </w:r>
            <w:r w:rsidR="00E96BBB">
              <w:t>-</w:t>
            </w:r>
            <w:r>
              <w:t>zA</w:t>
            </w:r>
            <w:r w:rsidR="00E96BBB">
              <w:t>-</w:t>
            </w:r>
            <w:r>
              <w:t>Z!#$%()*+:;&lt;=&gt;?@\[\]\\^_`|{}~]</w:t>
            </w:r>
          </w:p>
        </w:tc>
      </w:tr>
    </w:tbl>
    <w:p w14:paraId="41F651AA"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7B4A407D" w14:textId="77777777">
        <w:tc>
          <w:tcPr>
            <w:tcW w:w="9576" w:type="dxa"/>
          </w:tcPr>
          <w:p w14:paraId="21A7CF36" w14:textId="77777777" w:rsidR="006E77B9" w:rsidRDefault="006E77B9" w:rsidP="00830077">
            <w:r>
              <w:t>INTEGER    = {INT}|{UINT}|{HEXINT}</w:t>
            </w:r>
          </w:p>
          <w:p w14:paraId="3DC50609" w14:textId="064AAD03" w:rsidR="006E77B9" w:rsidRDefault="006E77B9" w:rsidP="00830077">
            <w:r>
              <w:t>INT        = [+-][0-9]</w:t>
            </w:r>
            <w:r w:rsidR="00C37847">
              <w:t>+</w:t>
            </w:r>
            <w:r>
              <w:t>{INTTYPE}?</w:t>
            </w:r>
          </w:p>
          <w:p w14:paraId="4A8562AF" w14:textId="094F7F30" w:rsidR="006E77B9" w:rsidRDefault="006E77B9" w:rsidP="004E2D7A">
            <w:r>
              <w:t>UINT       = [0-9]</w:t>
            </w:r>
            <w:r w:rsidR="00C37847">
              <w:t>+</w:t>
            </w:r>
            <w:r>
              <w:t>{INTTYPE}?</w:t>
            </w:r>
          </w:p>
          <w:p w14:paraId="7A279E20" w14:textId="77777777" w:rsidR="006E77B9" w:rsidRDefault="006E77B9" w:rsidP="004E2D7A">
            <w:r>
              <w:t>HEXINT     = {HEXSTRING}{INTTYPE}?</w:t>
            </w:r>
          </w:p>
          <w:p w14:paraId="5CEA2790" w14:textId="77777777" w:rsidR="006E77B9" w:rsidRDefault="006E77B9" w:rsidP="008727FE">
            <w:r>
              <w:lastRenderedPageBreak/>
              <w:t>INTTYPE    = ([BbSsLl]|"ll"|"LL")</w:t>
            </w:r>
          </w:p>
          <w:p w14:paraId="1DFC958F" w14:textId="23EB8AA7" w:rsidR="006E77B9" w:rsidRDefault="006E77B9" w:rsidP="008727FE">
            <w:r>
              <w:t>HEXSTRING  = (0[xX</w:t>
            </w:r>
            <w:r w:rsidR="00C37847">
              <w:t>]</w:t>
            </w:r>
            <w:r>
              <w:t>{HEXCHAR}</w:t>
            </w:r>
            <w:r w:rsidR="00C37847">
              <w:t>+</w:t>
            </w:r>
            <w:r>
              <w:t>)</w:t>
            </w:r>
          </w:p>
          <w:p w14:paraId="7E02450B" w14:textId="77777777" w:rsidR="006E77B9" w:rsidRDefault="006E77B9" w:rsidP="00420E79">
            <w:r>
              <w:t>FLOAT      = ({MANTISSA}{EXPONENT}?)|{NANINF}</w:t>
            </w:r>
          </w:p>
          <w:p w14:paraId="381FBCBE" w14:textId="77777777" w:rsidR="006E77B9" w:rsidRDefault="006E77B9" w:rsidP="00420E79">
            <w:r>
              <w:t>EXPONENT   = ([eE][+-]?[0-9]+)</w:t>
            </w:r>
          </w:p>
          <w:p w14:paraId="3498A7B4" w14:textId="77777777" w:rsidR="006E77B9" w:rsidRDefault="006E77B9" w:rsidP="00420E79">
            <w:r>
              <w:t>MANTISSA   = [+-]?[0-9]*\.[0-9]*</w:t>
            </w:r>
          </w:p>
          <w:p w14:paraId="5F6686B2" w14:textId="77777777" w:rsidR="001F05F1" w:rsidRDefault="006E77B9" w:rsidP="00420E79">
            <w:r>
              <w:t>NANINF     = (-?inf|nan|NaN)</w:t>
            </w:r>
          </w:p>
        </w:tc>
      </w:tr>
    </w:tbl>
    <w:p w14:paraId="6A98F5D7" w14:textId="77777777" w:rsidR="00DD19F0" w:rsidRDefault="00274C03" w:rsidP="000962C1">
      <w:pPr>
        <w:pStyle w:val="Appendix3"/>
      </w:pPr>
      <w:r>
        <w:lastRenderedPageBreak/>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0DF9C04C" w14:textId="77777777">
        <w:tc>
          <w:tcPr>
            <w:tcW w:w="9576" w:type="dxa"/>
          </w:tcPr>
          <w:p w14:paraId="091C31D2" w14:textId="1E32DE18" w:rsidR="006E77B9" w:rsidRDefault="006E77B9" w:rsidP="00830077">
            <w:r>
              <w:t>STRING = ([^"</w:t>
            </w:r>
            <w:r w:rsidR="00AE1396">
              <w:t>&amp;&lt;&gt;</w:t>
            </w:r>
            <w:r>
              <w:t>]|{XMLESCAPE})*</w:t>
            </w:r>
          </w:p>
          <w:p w14:paraId="19AFEA4E" w14:textId="207F05C1" w:rsidR="001F05F1" w:rsidRDefault="006E77B9" w:rsidP="00830077">
            <w:r>
              <w:t xml:space="preserve">CHAR  </w:t>
            </w:r>
            <w:r w:rsidR="00CC29EC">
              <w:t xml:space="preserve"> </w:t>
            </w:r>
            <w:r>
              <w:t xml:space="preserve"> = ([^'</w:t>
            </w:r>
            <w:r w:rsidR="00AE1396">
              <w:t>&amp;&lt;&gt;</w:t>
            </w:r>
            <w:r>
              <w:t>]|{XMLESCAPE})</w:t>
            </w:r>
          </w:p>
          <w:p w14:paraId="0CBC81D7" w14:textId="77777777" w:rsidR="00C37847" w:rsidRDefault="00CC29EC" w:rsidP="004E2D7A">
            <w:r>
              <w:t>URL       = (http|https|[:][/][/][a-zA-Z0-9\-]+([.][a-zA-Z</w:t>
            </w:r>
            <w:r w:rsidR="00C37847">
              <w:t>\-</w:t>
            </w:r>
            <w:r>
              <w:t>]+)+([:][0-9]+)?</w:t>
            </w:r>
          </w:p>
          <w:p w14:paraId="36CDBDDE" w14:textId="77777777" w:rsidR="00CC29EC" w:rsidRDefault="00C37847" w:rsidP="004E2D7A">
            <w:r>
              <w:t xml:space="preserve">                   ([</w:t>
            </w:r>
            <w:r w:rsidR="00CC29EC">
              <w:t>/</w:t>
            </w:r>
            <w:r>
              <w:t>]([a-zA-Z0-9\-._?,'\\+&amp;</w:t>
            </w:r>
            <w:r w:rsidR="00CC29EC">
              <w:t>%</w:t>
            </w:r>
            <w:r>
              <w:t>#)*</w:t>
            </w:r>
          </w:p>
        </w:tc>
      </w:tr>
    </w:tbl>
    <w:p w14:paraId="4152E47F"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4B50B593" w14:textId="77777777">
        <w:tc>
          <w:tcPr>
            <w:tcW w:w="9576" w:type="dxa"/>
          </w:tcPr>
          <w:p w14:paraId="2414C184" w14:textId="77777777" w:rsidR="001F05F1" w:rsidRDefault="006E77B9" w:rsidP="00830077">
            <w:r w:rsidRPr="006E77B9">
              <w:t>OPAQUE = 0x([0-9A-Fa-f] [0-9A-Fa-f])+</w:t>
            </w:r>
          </w:p>
        </w:tc>
      </w:tr>
    </w:tbl>
    <w:p w14:paraId="7252B353"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2F9E593B" w14:textId="77777777">
        <w:tc>
          <w:tcPr>
            <w:tcW w:w="9576" w:type="dxa"/>
          </w:tcPr>
          <w:p w14:paraId="69B658B5" w14:textId="440C7815" w:rsidR="006E77B9" w:rsidRDefault="006E77B9" w:rsidP="00830077">
            <w:r>
              <w:t xml:space="preserve">ID        </w:t>
            </w:r>
            <w:r w:rsidR="00AE1396">
              <w:t xml:space="preserve">            </w:t>
            </w:r>
            <w:r>
              <w:t xml:space="preserve"> = {IDCHAR}</w:t>
            </w:r>
            <w:r w:rsidR="00E96BBB">
              <w:t>+</w:t>
            </w:r>
          </w:p>
          <w:p w14:paraId="137604C7" w14:textId="77777777" w:rsidR="006E77B9" w:rsidRDefault="006E77B9" w:rsidP="00830077">
            <w:r>
              <w:t xml:space="preserve">IDCHAR    </w:t>
            </w:r>
            <w:r w:rsidR="00AE1396">
              <w:t xml:space="preserve">     </w:t>
            </w:r>
            <w:r>
              <w:t xml:space="preserve"> = ({IDASCII}|{XMLESCAPE}|{UTF8})</w:t>
            </w:r>
          </w:p>
          <w:p w14:paraId="31A204C9" w14:textId="77777777" w:rsidR="001F05F1" w:rsidRDefault="006E77B9" w:rsidP="004E2D7A">
            <w:r>
              <w:t>XMLESCAPE  = [&amp;][#][0-9]+;</w:t>
            </w:r>
          </w:p>
        </w:tc>
      </w:tr>
    </w:tbl>
    <w:p w14:paraId="68D1E77A"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19EFABE8" w14:textId="77777777">
        <w:tc>
          <w:tcPr>
            <w:tcW w:w="9576" w:type="dxa"/>
          </w:tcPr>
          <w:p w14:paraId="57AA1241" w14:textId="2D679599" w:rsidR="006E77B9" w:rsidRDefault="000962C1" w:rsidP="00830077">
            <w:r>
              <w:t xml:space="preserve">ATOMICTYPE =  </w:t>
            </w:r>
            <w:r w:rsidR="006E77B9">
              <w:t>Char | Byte</w:t>
            </w:r>
          </w:p>
          <w:p w14:paraId="328B26C6" w14:textId="77777777" w:rsidR="006E77B9" w:rsidRDefault="006E77B9" w:rsidP="00830077">
            <w:r>
              <w:t xml:space="preserve">             | Int8 | UInt8 | Int16 | UInt16</w:t>
            </w:r>
          </w:p>
          <w:p w14:paraId="1F5B47A2" w14:textId="77777777" w:rsidR="006E77B9" w:rsidRDefault="006E77B9" w:rsidP="004E2D7A">
            <w:r>
              <w:t xml:space="preserve">             | Int32 | UInt32 | Int64 | UInt64</w:t>
            </w:r>
          </w:p>
          <w:p w14:paraId="0BD7D331" w14:textId="77777777" w:rsidR="006E77B9" w:rsidRDefault="006E77B9" w:rsidP="004E2D7A">
            <w:r>
              <w:t xml:space="preserve">             | Float32 | Float64</w:t>
            </w:r>
          </w:p>
          <w:p w14:paraId="71CDC142" w14:textId="77777777" w:rsidR="006E77B9" w:rsidRDefault="006E77B9" w:rsidP="008727FE">
            <w:r>
              <w:t xml:space="preserve">             | String | URL</w:t>
            </w:r>
          </w:p>
          <w:p w14:paraId="7D7C0599" w14:textId="79E2CB7F" w:rsidR="001F05F1" w:rsidRDefault="006E77B9" w:rsidP="008727FE">
            <w:r>
              <w:t xml:space="preserve">             | Enu</w:t>
            </w:r>
            <w:r w:rsidR="00AE1396">
              <w:t>m</w:t>
            </w:r>
            <w:r>
              <w:t xml:space="preserve"> | Opaque</w:t>
            </w:r>
          </w:p>
        </w:tc>
      </w:tr>
    </w:tbl>
    <w:p w14:paraId="1AA2975C" w14:textId="77777777" w:rsidR="005B2030" w:rsidRDefault="005B2030" w:rsidP="00420E79">
      <w:pPr>
        <w:pStyle w:val="BodyText"/>
      </w:pPr>
      <w:r>
        <w:t xml:space="preserve">This list should be consistent with the atomic types in the grammar. </w:t>
      </w:r>
    </w:p>
    <w:p w14:paraId="6A95611D"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556A3F03" w14:textId="77777777">
        <w:tc>
          <w:tcPr>
            <w:tcW w:w="9576" w:type="dxa"/>
          </w:tcPr>
          <w:p w14:paraId="7FBB7451" w14:textId="77777777" w:rsidR="00E96BBB" w:rsidRDefault="006E77B9" w:rsidP="00830077">
            <w:r>
              <w:t xml:space="preserve">FQN </w:t>
            </w:r>
            <w:r w:rsidR="00E96BBB">
              <w:t xml:space="preserve">           </w:t>
            </w:r>
            <w:r>
              <w:t>= ([/]{</w:t>
            </w:r>
            <w:r w:rsidR="00E96BBB">
              <w:t>E</w:t>
            </w:r>
            <w:r>
              <w:t>ID})+([.]{</w:t>
            </w:r>
            <w:r w:rsidR="00E96BBB">
              <w:t>E</w:t>
            </w:r>
            <w:r>
              <w:t>ID})*</w:t>
            </w:r>
          </w:p>
        </w:tc>
      </w:tr>
      <w:tr w:rsidR="00E96BBB" w14:paraId="69A615DB" w14:textId="77777777">
        <w:tc>
          <w:tcPr>
            <w:tcW w:w="9576" w:type="dxa"/>
          </w:tcPr>
          <w:p w14:paraId="68002C08" w14:textId="77777777" w:rsidR="00E96BBB" w:rsidRDefault="00E96BBB" w:rsidP="00830077">
            <w:r>
              <w:t>EID             = {EIDCHAR}+</w:t>
            </w:r>
          </w:p>
        </w:tc>
      </w:tr>
      <w:tr w:rsidR="00E96BBB" w14:paraId="0149D0B5" w14:textId="77777777">
        <w:tc>
          <w:tcPr>
            <w:tcW w:w="9576" w:type="dxa"/>
          </w:tcPr>
          <w:p w14:paraId="23A1626E" w14:textId="77777777" w:rsidR="00E96BBB" w:rsidRDefault="00E96BBB" w:rsidP="00830077">
            <w:pPr>
              <w:rPr>
                <w:b/>
                <w:bCs/>
                <w:noProof/>
                <w:snapToGrid w:val="0"/>
              </w:rPr>
            </w:pPr>
            <w:r>
              <w:t>EIDCHAR  =  ({EIDASCII}|{XMLESCAPE}|{UTF8})</w:t>
            </w:r>
          </w:p>
        </w:tc>
      </w:tr>
      <w:tr w:rsidR="00E96BBB" w14:paraId="15B98536" w14:textId="77777777">
        <w:tc>
          <w:tcPr>
            <w:tcW w:w="9576" w:type="dxa"/>
          </w:tcPr>
          <w:p w14:paraId="07D872D2" w14:textId="77777777" w:rsidR="00E96BBB" w:rsidRDefault="00E96BBB" w:rsidP="00830077">
            <w:pPr>
              <w:rPr>
                <w:b/>
                <w:bCs/>
                <w:noProof/>
                <w:snapToGrid w:val="0"/>
              </w:rPr>
            </w:pPr>
            <w:r>
              <w:t>EIDASCII   = [0-9a-zA-Z!#$%()*+:;&lt;=&gt;?@\[\]\\^_`|{}~]</w:t>
            </w:r>
          </w:p>
        </w:tc>
      </w:tr>
    </w:tbl>
    <w:p w14:paraId="093819F6" w14:textId="0CA5BAD4" w:rsidR="000075A5" w:rsidRDefault="009367DD" w:rsidP="00420E79">
      <w:pPr>
        <w:pStyle w:val="BodyText"/>
      </w:pPr>
      <w:r>
        <w:lastRenderedPageBreak/>
        <w:t xml:space="preserve">This should be consistent with the definition in </w:t>
      </w:r>
      <w:r w:rsidR="0095389A">
        <w:rPr>
          <w:color w:val="FF0000"/>
        </w:rPr>
        <w:t>Section ?</w:t>
      </w:r>
      <w:r>
        <w:t>.</w:t>
      </w:r>
    </w:p>
    <w:p w14:paraId="4848AA14" w14:textId="77777777" w:rsidR="000075A5" w:rsidRDefault="000075A5" w:rsidP="00787CD8">
      <w:pPr>
        <w:pStyle w:val="Appendix3"/>
      </w:pPr>
      <w:r>
        <w:t>DAP4 Type Definitions</w:t>
      </w:r>
    </w:p>
    <w:p w14:paraId="26B189D6" w14:textId="77777777" w:rsidR="000075A5" w:rsidRDefault="000075A5" w:rsidP="00420E79">
      <w:pPr>
        <w:pStyle w:val="BodyText"/>
      </w:pPr>
      <w:r>
        <w:t>The RELAXNG grammar references the following specific types. For each type, the following table give the lexical format as defined b</w:t>
      </w:r>
      <w:r w:rsidR="00C37847">
        <w:t>y the patterns previously given or by specific patterns as listed.</w:t>
      </w:r>
    </w:p>
    <w:tbl>
      <w:tblPr>
        <w:tblStyle w:val="TableGrid"/>
        <w:tblW w:w="0" w:type="auto"/>
        <w:tblInd w:w="144" w:type="dxa"/>
        <w:tblLayout w:type="fixed"/>
        <w:tblLook w:val="04A0" w:firstRow="1" w:lastRow="0" w:firstColumn="1" w:lastColumn="0" w:noHBand="0" w:noVBand="1"/>
      </w:tblPr>
      <w:tblGrid>
        <w:gridCol w:w="3654"/>
        <w:gridCol w:w="2430"/>
      </w:tblGrid>
      <w:tr w:rsidR="00CC29EC" w:rsidRPr="00787B91" w14:paraId="73005955" w14:textId="77777777" w:rsidTr="00B81A23">
        <w:tc>
          <w:tcPr>
            <w:tcW w:w="3654" w:type="dxa"/>
          </w:tcPr>
          <w:p w14:paraId="04019A55" w14:textId="77777777" w:rsidR="00CC29EC" w:rsidRPr="00787B91" w:rsidRDefault="00C37847" w:rsidP="00830077">
            <w:r>
              <w:t>RELAXNG Data T</w:t>
            </w:r>
            <w:r w:rsidR="00CC29EC">
              <w:t>ype Name</w:t>
            </w:r>
          </w:p>
        </w:tc>
        <w:tc>
          <w:tcPr>
            <w:tcW w:w="2430" w:type="dxa"/>
          </w:tcPr>
          <w:p w14:paraId="4C8A5C36" w14:textId="77777777" w:rsidR="00CC29EC" w:rsidRPr="00787B91" w:rsidRDefault="00CC29EC" w:rsidP="00830077">
            <w:r>
              <w:t>Lexical Pattern</w:t>
            </w:r>
          </w:p>
        </w:tc>
      </w:tr>
      <w:tr w:rsidR="00CC29EC" w:rsidRPr="00787B91" w14:paraId="2C3F1BAE" w14:textId="77777777" w:rsidTr="00B81A23">
        <w:tc>
          <w:tcPr>
            <w:tcW w:w="3654" w:type="dxa"/>
          </w:tcPr>
          <w:p w14:paraId="6F700A49" w14:textId="77777777" w:rsidR="00CC29EC" w:rsidRPr="00787B91" w:rsidRDefault="00CC29EC" w:rsidP="00830077">
            <w:r w:rsidRPr="00787B91">
              <w:t>dap4_integer</w:t>
            </w:r>
          </w:p>
        </w:tc>
        <w:tc>
          <w:tcPr>
            <w:tcW w:w="2430" w:type="dxa"/>
          </w:tcPr>
          <w:p w14:paraId="38478ED4" w14:textId="77777777" w:rsidR="00CC29EC" w:rsidRPr="00787B91" w:rsidRDefault="00CC29EC" w:rsidP="00830077">
            <w:pPr>
              <w:rPr>
                <w:b/>
                <w:bCs/>
                <w:noProof/>
                <w:snapToGrid w:val="0"/>
              </w:rPr>
            </w:pPr>
            <w:r>
              <w:t>{INTEGER}</w:t>
            </w:r>
          </w:p>
        </w:tc>
      </w:tr>
      <w:tr w:rsidR="00CC29EC" w:rsidRPr="00787B91" w14:paraId="150C17C0" w14:textId="77777777" w:rsidTr="00B81A23">
        <w:tc>
          <w:tcPr>
            <w:tcW w:w="3654" w:type="dxa"/>
          </w:tcPr>
          <w:p w14:paraId="0C15B2B0" w14:textId="77777777" w:rsidR="00CC29EC" w:rsidRPr="00787B91" w:rsidRDefault="00CC29EC" w:rsidP="00830077">
            <w:r w:rsidRPr="00787B91">
              <w:t>dap4_float</w:t>
            </w:r>
          </w:p>
        </w:tc>
        <w:tc>
          <w:tcPr>
            <w:tcW w:w="2430" w:type="dxa"/>
          </w:tcPr>
          <w:p w14:paraId="3774C090" w14:textId="77777777" w:rsidR="00CC29EC" w:rsidRPr="00787B91" w:rsidRDefault="00CC29EC" w:rsidP="00830077">
            <w:pPr>
              <w:rPr>
                <w:b/>
                <w:bCs/>
                <w:noProof/>
                <w:snapToGrid w:val="0"/>
              </w:rPr>
            </w:pPr>
            <w:r>
              <w:t>{FLOAT}</w:t>
            </w:r>
          </w:p>
        </w:tc>
      </w:tr>
      <w:tr w:rsidR="00CC29EC" w:rsidRPr="00787B91" w14:paraId="477BEDBC" w14:textId="77777777" w:rsidTr="00B81A23">
        <w:tc>
          <w:tcPr>
            <w:tcW w:w="3654" w:type="dxa"/>
          </w:tcPr>
          <w:p w14:paraId="0BF7E683" w14:textId="77777777" w:rsidR="00CC29EC" w:rsidRPr="00787B91" w:rsidRDefault="00CC29EC" w:rsidP="00830077">
            <w:r w:rsidRPr="00787B91">
              <w:t>dap4_char</w:t>
            </w:r>
          </w:p>
        </w:tc>
        <w:tc>
          <w:tcPr>
            <w:tcW w:w="2430" w:type="dxa"/>
          </w:tcPr>
          <w:p w14:paraId="4052E730" w14:textId="77777777" w:rsidR="00CC29EC" w:rsidRPr="00787B91" w:rsidRDefault="00CC29EC" w:rsidP="00830077">
            <w:pPr>
              <w:rPr>
                <w:b/>
                <w:bCs/>
                <w:noProof/>
                <w:snapToGrid w:val="0"/>
              </w:rPr>
            </w:pPr>
            <w:r>
              <w:t>{CHAR}</w:t>
            </w:r>
          </w:p>
        </w:tc>
      </w:tr>
      <w:tr w:rsidR="00CC29EC" w:rsidRPr="00787B91" w14:paraId="6C89CBF2" w14:textId="77777777" w:rsidTr="00B81A23">
        <w:tc>
          <w:tcPr>
            <w:tcW w:w="3654" w:type="dxa"/>
          </w:tcPr>
          <w:p w14:paraId="785C2234" w14:textId="77777777" w:rsidR="00CC29EC" w:rsidRPr="00787B91" w:rsidRDefault="00CC29EC" w:rsidP="00830077">
            <w:r w:rsidRPr="00787B91">
              <w:t>dap4_string</w:t>
            </w:r>
          </w:p>
        </w:tc>
        <w:tc>
          <w:tcPr>
            <w:tcW w:w="2430" w:type="dxa"/>
          </w:tcPr>
          <w:p w14:paraId="01992E17" w14:textId="77777777" w:rsidR="00CC29EC" w:rsidRPr="00787B91" w:rsidRDefault="00CC29EC" w:rsidP="00830077">
            <w:pPr>
              <w:rPr>
                <w:b/>
                <w:bCs/>
                <w:noProof/>
                <w:snapToGrid w:val="0"/>
              </w:rPr>
            </w:pPr>
            <w:r>
              <w:t>{STRING}</w:t>
            </w:r>
          </w:p>
        </w:tc>
      </w:tr>
      <w:tr w:rsidR="00CC29EC" w:rsidRPr="00787B91" w14:paraId="1BB42FEF" w14:textId="77777777" w:rsidTr="00B81A23">
        <w:tc>
          <w:tcPr>
            <w:tcW w:w="3654" w:type="dxa"/>
          </w:tcPr>
          <w:p w14:paraId="7D61E777" w14:textId="77777777" w:rsidR="00CC29EC" w:rsidRPr="00787B91" w:rsidRDefault="00CC29EC" w:rsidP="00830077">
            <w:r w:rsidRPr="00787B91">
              <w:t>dap4_opaque</w:t>
            </w:r>
          </w:p>
        </w:tc>
        <w:tc>
          <w:tcPr>
            <w:tcW w:w="2430" w:type="dxa"/>
          </w:tcPr>
          <w:p w14:paraId="2FF9C2D5" w14:textId="77777777" w:rsidR="00CC29EC" w:rsidRPr="00787B91" w:rsidRDefault="00CC29EC" w:rsidP="00830077">
            <w:pPr>
              <w:rPr>
                <w:b/>
                <w:bCs/>
                <w:noProof/>
                <w:snapToGrid w:val="0"/>
              </w:rPr>
            </w:pPr>
            <w:r>
              <w:t>{OPAQUE}</w:t>
            </w:r>
          </w:p>
        </w:tc>
      </w:tr>
      <w:tr w:rsidR="00CC29EC" w:rsidRPr="00787B91" w14:paraId="4C6E4E54" w14:textId="77777777" w:rsidTr="00B81A23">
        <w:tc>
          <w:tcPr>
            <w:tcW w:w="3654" w:type="dxa"/>
          </w:tcPr>
          <w:p w14:paraId="6A9FB365" w14:textId="77777777" w:rsidR="00CC29EC" w:rsidRPr="00787B91" w:rsidRDefault="00CC29EC" w:rsidP="00830077">
            <w:r w:rsidRPr="00787B91">
              <w:t>dap4_vdim</w:t>
            </w:r>
          </w:p>
        </w:tc>
        <w:tc>
          <w:tcPr>
            <w:tcW w:w="2430" w:type="dxa"/>
          </w:tcPr>
          <w:p w14:paraId="0BB22627" w14:textId="77777777" w:rsidR="00CC29EC" w:rsidRPr="00787B91" w:rsidRDefault="00CC29EC" w:rsidP="00830077">
            <w:pPr>
              <w:rPr>
                <w:b/>
                <w:bCs/>
                <w:noProof/>
                <w:snapToGrid w:val="0"/>
              </w:rPr>
            </w:pPr>
            <w:r>
              <w:t>[*]</w:t>
            </w:r>
          </w:p>
        </w:tc>
      </w:tr>
      <w:tr w:rsidR="00CC29EC" w:rsidRPr="00787B91" w14:paraId="37599535" w14:textId="77777777" w:rsidTr="00B81A23">
        <w:tc>
          <w:tcPr>
            <w:tcW w:w="3654" w:type="dxa"/>
          </w:tcPr>
          <w:p w14:paraId="3EBFD424" w14:textId="77777777" w:rsidR="00CC29EC" w:rsidRPr="00787B91" w:rsidRDefault="00CC29EC" w:rsidP="00830077">
            <w:r w:rsidRPr="00787B91">
              <w:t>dap4_id</w:t>
            </w:r>
          </w:p>
        </w:tc>
        <w:tc>
          <w:tcPr>
            <w:tcW w:w="2430" w:type="dxa"/>
          </w:tcPr>
          <w:p w14:paraId="603A4AEF" w14:textId="77777777" w:rsidR="00CC29EC" w:rsidRPr="00787B91" w:rsidRDefault="00CC29EC" w:rsidP="00830077">
            <w:pPr>
              <w:rPr>
                <w:b/>
                <w:bCs/>
                <w:noProof/>
                <w:snapToGrid w:val="0"/>
              </w:rPr>
            </w:pPr>
            <w:r>
              <w:t>{ID}</w:t>
            </w:r>
          </w:p>
        </w:tc>
      </w:tr>
      <w:tr w:rsidR="00CC29EC" w:rsidRPr="00787B91" w14:paraId="40EB820A" w14:textId="77777777" w:rsidTr="00B81A23">
        <w:tc>
          <w:tcPr>
            <w:tcW w:w="3654" w:type="dxa"/>
          </w:tcPr>
          <w:p w14:paraId="02BDD8B1" w14:textId="77777777" w:rsidR="00CC29EC" w:rsidRPr="00787B91" w:rsidRDefault="00CC29EC" w:rsidP="00830077">
            <w:r w:rsidRPr="00787B91">
              <w:t>dap4_fqn</w:t>
            </w:r>
          </w:p>
        </w:tc>
        <w:tc>
          <w:tcPr>
            <w:tcW w:w="2430" w:type="dxa"/>
          </w:tcPr>
          <w:p w14:paraId="482EA7E3" w14:textId="77777777" w:rsidR="00CC29EC" w:rsidRPr="00787B91" w:rsidRDefault="00CC29EC" w:rsidP="00830077">
            <w:pPr>
              <w:rPr>
                <w:b/>
                <w:bCs/>
                <w:noProof/>
                <w:snapToGrid w:val="0"/>
              </w:rPr>
            </w:pPr>
            <w:r>
              <w:t>{FQN}</w:t>
            </w:r>
          </w:p>
        </w:tc>
      </w:tr>
      <w:tr w:rsidR="00CC29EC" w:rsidRPr="00787B91" w14:paraId="6FDC72E3" w14:textId="77777777" w:rsidTr="00B81A23">
        <w:tc>
          <w:tcPr>
            <w:tcW w:w="3654" w:type="dxa"/>
          </w:tcPr>
          <w:p w14:paraId="25E88A8F" w14:textId="77777777" w:rsidR="00CC29EC" w:rsidRPr="00787B91" w:rsidRDefault="00CC29EC" w:rsidP="00830077">
            <w:r w:rsidRPr="00787B91">
              <w:t>dap4_uri</w:t>
            </w:r>
          </w:p>
        </w:tc>
        <w:tc>
          <w:tcPr>
            <w:tcW w:w="2430" w:type="dxa"/>
          </w:tcPr>
          <w:p w14:paraId="65184A04" w14:textId="77777777" w:rsidR="00CC29EC" w:rsidRPr="00787B91" w:rsidRDefault="00C37847" w:rsidP="00830077">
            <w:pPr>
              <w:rPr>
                <w:b/>
                <w:bCs/>
                <w:noProof/>
                <w:snapToGrid w:val="0"/>
              </w:rPr>
            </w:pPr>
            <w:r>
              <w:t>{URL}</w:t>
            </w:r>
          </w:p>
        </w:tc>
      </w:tr>
      <w:tr w:rsidR="00CC29EC" w:rsidRPr="00787B91" w14:paraId="0FB11E1B" w14:textId="77777777" w:rsidTr="00B81A23">
        <w:tc>
          <w:tcPr>
            <w:tcW w:w="3654" w:type="dxa"/>
          </w:tcPr>
          <w:p w14:paraId="77305CD5" w14:textId="77777777" w:rsidR="00CC29EC" w:rsidRPr="00787B91" w:rsidRDefault="00CC29EC" w:rsidP="00830077">
            <w:r w:rsidRPr="00787B91">
              <w:t>dap4_dim</w:t>
            </w:r>
          </w:p>
        </w:tc>
        <w:tc>
          <w:tcPr>
            <w:tcW w:w="2430" w:type="dxa"/>
          </w:tcPr>
          <w:p w14:paraId="156646A6" w14:textId="77777777" w:rsidR="00CC29EC" w:rsidRPr="00787B91" w:rsidRDefault="00C37847" w:rsidP="00830077">
            <w:pPr>
              <w:rPr>
                <w:b/>
                <w:bCs/>
                <w:noProof/>
                <w:snapToGrid w:val="0"/>
              </w:rPr>
            </w:pPr>
            <w:r>
              <w:t>[0-9]+</w:t>
            </w:r>
          </w:p>
        </w:tc>
      </w:tr>
    </w:tbl>
    <w:p w14:paraId="18DCB672" w14:textId="4CFD1BE0" w:rsidR="00274C03" w:rsidRDefault="00274C03" w:rsidP="00787CD8">
      <w:pPr>
        <w:pStyle w:val="Appendix3"/>
      </w:pPr>
      <w:r>
        <w:t xml:space="preserve">Lexical Class </w:t>
      </w:r>
      <w:r w:rsidR="00C37847">
        <w:t>Disambiguation</w:t>
      </w:r>
    </w:p>
    <w:p w14:paraId="664FF593" w14:textId="55056ECC" w:rsidR="00274C03" w:rsidRDefault="00DD19F0" w:rsidP="00420E79">
      <w:pPr>
        <w:pStyle w:val="BodyText"/>
      </w:pPr>
      <w:r>
        <w:t>Note that the above lexical element classes are not disjoint.</w:t>
      </w:r>
      <w:r w:rsidR="009367DD">
        <w:t xml:space="preserve">  </w:t>
      </w:r>
      <w:r w:rsidR="000072F8">
        <w:t>The type</w:t>
      </w:r>
      <w:r w:rsidR="009367DD">
        <w:t xml:space="preserve"> element “</w:t>
      </w:r>
      <w:r w:rsidR="009367DD" w:rsidRPr="009367DD">
        <w:t>&lt;datatype=</w:t>
      </w:r>
      <w:r w:rsidR="009367DD">
        <w:t>…</w:t>
      </w:r>
      <w:r w:rsidR="009367DD" w:rsidRPr="009367DD">
        <w:t>/&gt;</w:t>
      </w:r>
      <w:r w:rsidR="009367DD">
        <w:t xml:space="preserve">” should be sufficient to interpret the type within the </w:t>
      </w:r>
      <w:del w:id="1146" w:author="Author">
        <w:r w:rsidR="009367DD" w:rsidDel="001F4874">
          <w:delText>DDX</w:delText>
        </w:r>
      </w:del>
      <w:ins w:id="1147" w:author="Author">
        <w:r w:rsidR="001F4874">
          <w:t>DMR</w:t>
        </w:r>
      </w:ins>
      <w:r w:rsidR="009367DD">
        <w:t>.</w:t>
      </w:r>
    </w:p>
    <w:p w14:paraId="248CF127" w14:textId="77777777" w:rsidR="00DD19F0" w:rsidRDefault="00274C03" w:rsidP="0089068E">
      <w:pPr>
        <w:pStyle w:val="Appendix3"/>
      </w:pPr>
      <w:r>
        <w:t>UTF-8</w:t>
      </w:r>
    </w:p>
    <w:p w14:paraId="4E0C3C75" w14:textId="77777777" w:rsidR="002D5331" w:rsidRDefault="00274C03" w:rsidP="00420E79">
      <w:pPr>
        <w:pStyle w:val="BodyText"/>
      </w:pPr>
      <w:r>
        <w:t xml:space="preserve">The UTF-8 specification, </w:t>
      </w:r>
      <w:hyperlink r:id="rId10" w:history="1">
        <w:r w:rsidR="001664AB" w:rsidRPr="00C91028">
          <w:rPr>
            <w:rStyle w:val="Hyperlink"/>
          </w:rPr>
          <w:t>http://www.w3.org/2005/03/23-lex-U</w:t>
        </w:r>
      </w:hyperlink>
      <w:r>
        <w:t>,</w:t>
      </w:r>
      <w:r w:rsidR="001664AB">
        <w:t xml:space="preserve"> defines several ways to validate a UTF-8 string of characters.</w:t>
      </w:r>
    </w:p>
    <w:p w14:paraId="467845CC" w14:textId="77777777" w:rsidR="001F05F1" w:rsidRDefault="001664AB" w:rsidP="00420E79">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21D63673" w14:textId="77777777">
        <w:tc>
          <w:tcPr>
            <w:tcW w:w="9576" w:type="dxa"/>
          </w:tcPr>
          <w:p w14:paraId="0F1A6F2A" w14:textId="77777777" w:rsidR="006E77B9" w:rsidRDefault="006E77B9" w:rsidP="004E2D7A">
            <w:r>
              <w:t>UTF8 = ([\xC2-\xDF][\x80-\xBF])</w:t>
            </w:r>
          </w:p>
          <w:p w14:paraId="04275FC0" w14:textId="77777777" w:rsidR="006E77B9" w:rsidRDefault="006E77B9" w:rsidP="004E2D7A">
            <w:r>
              <w:t xml:space="preserve">         | (\xE0[\xA0-\xBF][\x80-\xBF])</w:t>
            </w:r>
          </w:p>
          <w:p w14:paraId="7590F2C8" w14:textId="77777777" w:rsidR="006E77B9" w:rsidRDefault="006E77B9" w:rsidP="008727FE">
            <w:r>
              <w:t xml:space="preserve">         | ([\xE1-\xEC][\x80-\xBF][\x80-\xBF])</w:t>
            </w:r>
          </w:p>
          <w:p w14:paraId="54BEDF09" w14:textId="77777777" w:rsidR="006E77B9" w:rsidRDefault="006E77B9" w:rsidP="008727FE">
            <w:r>
              <w:t xml:space="preserve">         | (\xED[\x80-\x9F][\x80-\xBF])</w:t>
            </w:r>
          </w:p>
          <w:p w14:paraId="397F4A31" w14:textId="77777777" w:rsidR="006E77B9" w:rsidRDefault="006E77B9" w:rsidP="00420E79">
            <w:r>
              <w:t xml:space="preserve">         | ([\xEE-\xEF][\x80-\xBF][\x80-\xBF])</w:t>
            </w:r>
          </w:p>
          <w:p w14:paraId="634DFF2F" w14:textId="77777777" w:rsidR="006E77B9" w:rsidRDefault="006E77B9" w:rsidP="00420E79">
            <w:r>
              <w:t xml:space="preserve">         | (\xF0[\x90-\xBF][\x80-\xBF][\x80-\xBF])</w:t>
            </w:r>
          </w:p>
          <w:p w14:paraId="42438F8E" w14:textId="77777777" w:rsidR="006E77B9" w:rsidRDefault="006E77B9" w:rsidP="00420E79">
            <w:r>
              <w:t xml:space="preserve">         | ([\xF1-\xF3][\x80-\xBF][\x80-\xBF][\x80-\xBF])</w:t>
            </w:r>
          </w:p>
          <w:p w14:paraId="34E7207D" w14:textId="77777777" w:rsidR="001F05F1" w:rsidRDefault="006E77B9" w:rsidP="00420E79">
            <w:r>
              <w:t xml:space="preserve">         | (\xF4[\x80-\x8F][\x80-\xBF][\x80-\xBF])</w:t>
            </w:r>
          </w:p>
        </w:tc>
      </w:tr>
    </w:tbl>
    <w:p w14:paraId="31F3A7DB" w14:textId="77777777" w:rsidR="00DD19F0" w:rsidRDefault="00DD19F0" w:rsidP="00420E79">
      <w:pPr>
        <w:pStyle w:val="BodyText"/>
      </w:pPr>
      <w:r>
        <w:t>The lines of the</w:t>
      </w:r>
      <w:r w:rsidR="001664AB">
        <w:t xml:space="preserve"> above</w:t>
      </w:r>
      <w:r>
        <w:t xml:space="preserve"> expression cover the UTF</w:t>
      </w:r>
      <w:r w:rsidR="002D5331">
        <w:t>-</w:t>
      </w:r>
      <w:r>
        <w:t>8 characters as follows:</w:t>
      </w:r>
    </w:p>
    <w:p w14:paraId="6B7B3A5F" w14:textId="77777777" w:rsidR="001664AB" w:rsidRDefault="001664AB" w:rsidP="00830077">
      <w:pPr>
        <w:pStyle w:val="ListNumber"/>
        <w:numPr>
          <w:ilvl w:val="0"/>
          <w:numId w:val="41"/>
        </w:numPr>
      </w:pPr>
      <w:r>
        <w:t>n</w:t>
      </w:r>
      <w:r w:rsidR="00DD19F0">
        <w:t>on-overlong 2-byte</w:t>
      </w:r>
    </w:p>
    <w:p w14:paraId="717B4917" w14:textId="77777777" w:rsidR="001664AB" w:rsidRDefault="00DD19F0" w:rsidP="00830077">
      <w:pPr>
        <w:pStyle w:val="ListNumber"/>
        <w:numPr>
          <w:ilvl w:val="0"/>
          <w:numId w:val="41"/>
        </w:numPr>
      </w:pPr>
      <w:r>
        <w:lastRenderedPageBreak/>
        <w:t xml:space="preserve"> excluding overlongs</w:t>
      </w:r>
    </w:p>
    <w:p w14:paraId="21AFFDDB" w14:textId="77777777" w:rsidR="001664AB" w:rsidRDefault="00DD19F0" w:rsidP="00830077">
      <w:pPr>
        <w:pStyle w:val="ListNumber"/>
        <w:numPr>
          <w:ilvl w:val="0"/>
          <w:numId w:val="41"/>
        </w:numPr>
      </w:pPr>
      <w:r>
        <w:t>straight 3-byte</w:t>
      </w:r>
    </w:p>
    <w:p w14:paraId="77AA6FD4" w14:textId="77777777" w:rsidR="001664AB" w:rsidRDefault="00DD19F0" w:rsidP="004E2D7A">
      <w:pPr>
        <w:pStyle w:val="ListNumber"/>
        <w:numPr>
          <w:ilvl w:val="0"/>
          <w:numId w:val="41"/>
        </w:numPr>
      </w:pPr>
      <w:r>
        <w:t>excluding surrogates</w:t>
      </w:r>
    </w:p>
    <w:p w14:paraId="60911DD6" w14:textId="77777777" w:rsidR="001664AB" w:rsidRDefault="00DD19F0" w:rsidP="004E2D7A">
      <w:pPr>
        <w:pStyle w:val="ListNumber"/>
        <w:numPr>
          <w:ilvl w:val="0"/>
          <w:numId w:val="41"/>
        </w:numPr>
      </w:pPr>
      <w:r>
        <w:t>straight 3-byte</w:t>
      </w:r>
    </w:p>
    <w:p w14:paraId="3A328477" w14:textId="77777777" w:rsidR="001664AB" w:rsidRDefault="00DD19F0" w:rsidP="004E2D7A">
      <w:pPr>
        <w:pStyle w:val="ListNumber"/>
        <w:numPr>
          <w:ilvl w:val="0"/>
          <w:numId w:val="41"/>
        </w:numPr>
      </w:pPr>
      <w:r>
        <w:t>planes 1-3</w:t>
      </w:r>
    </w:p>
    <w:p w14:paraId="3F10AE62" w14:textId="77777777" w:rsidR="001664AB" w:rsidRDefault="00DD19F0" w:rsidP="004E2D7A">
      <w:pPr>
        <w:pStyle w:val="ListNumber"/>
        <w:numPr>
          <w:ilvl w:val="0"/>
          <w:numId w:val="41"/>
        </w:numPr>
      </w:pPr>
      <w:r>
        <w:t>planes 4-15</w:t>
      </w:r>
    </w:p>
    <w:p w14:paraId="7DFEC7AE" w14:textId="77777777" w:rsidR="00DD19F0" w:rsidRDefault="00DD19F0" w:rsidP="004E2D7A">
      <w:pPr>
        <w:pStyle w:val="ListNumber"/>
        <w:numPr>
          <w:ilvl w:val="0"/>
          <w:numId w:val="41"/>
        </w:numPr>
      </w:pPr>
      <w:r>
        <w:t>plane 16</w:t>
      </w:r>
    </w:p>
    <w:p w14:paraId="323F557F" w14:textId="77777777" w:rsidR="001664AB" w:rsidRDefault="00DD19F0" w:rsidP="00420E79">
      <w:pPr>
        <w:pStyle w:val="BodyText"/>
      </w:pPr>
      <w:r>
        <w:t>Note that ASCII and control characters are not included.</w:t>
      </w:r>
    </w:p>
    <w:p w14:paraId="42BFC992" w14:textId="77777777" w:rsidR="001664AB" w:rsidRDefault="00DD19F0" w:rsidP="00420E79">
      <w:pPr>
        <w:pStyle w:val="BodyText"/>
      </w:pPr>
      <w:r>
        <w:t>The above reference also defines some alternative regular expressions.</w:t>
      </w:r>
    </w:p>
    <w:p w14:paraId="52A4B71C" w14:textId="412FEFE2" w:rsidR="001F05F1" w:rsidRDefault="001664AB" w:rsidP="00420E79">
      <w:pPr>
        <w:pStyle w:val="BodyText"/>
        <w:pPrChange w:id="1148" w:author="Author">
          <w:pPr>
            <w:pStyle w:val="BodyText"/>
          </w:pPr>
        </w:pPrChange>
      </w:pPr>
      <w:r>
        <w:t xml:space="preserve">There is what is termed the </w:t>
      </w:r>
      <w:del w:id="1149" w:author="Author">
        <w:r w:rsidDel="00B94E6B">
          <w:delText>partially-</w:delText>
        </w:r>
        <w:r w:rsidR="00DD19F0" w:rsidDel="00B94E6B">
          <w:delText>relaxed</w:delText>
        </w:r>
      </w:del>
      <w:ins w:id="1150" w:author="Author">
        <w:r w:rsidR="00B94E6B">
          <w:t>partially relaxed</w:t>
        </w:r>
      </w:ins>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F260E38" w14:textId="77777777">
        <w:tc>
          <w:tcPr>
            <w:tcW w:w="9576" w:type="dxa"/>
          </w:tcPr>
          <w:p w14:paraId="14119B8B" w14:textId="77777777" w:rsidR="006E77B9" w:rsidRDefault="006E77B9" w:rsidP="004E2D7A">
            <w:r>
              <w:t>UTF8    = ([\xC0-\xD6][\x80-\xBF])</w:t>
            </w:r>
          </w:p>
          <w:p w14:paraId="0288EC55" w14:textId="77777777" w:rsidR="006E77B9" w:rsidRDefault="006E77B9" w:rsidP="004E2D7A">
            <w:r>
              <w:t xml:space="preserve">        | ([\xE0-\xEF][\x80-\xBF][\x80-\xBF])</w:t>
            </w:r>
          </w:p>
          <w:p w14:paraId="59DF1B45" w14:textId="77777777" w:rsidR="001F05F1" w:rsidRDefault="006E77B9" w:rsidP="008727FE">
            <w:r>
              <w:t xml:space="preserve">        | ([\xF0-\xF7][\x80-\xBF][\x80-\xBF][\x80-\xBF])</w:t>
            </w:r>
          </w:p>
        </w:tc>
      </w:tr>
    </w:tbl>
    <w:p w14:paraId="51FC5741" w14:textId="77777777" w:rsidR="001F05F1" w:rsidRDefault="002D5331" w:rsidP="00420E79">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2714E4B" w14:textId="77777777">
        <w:tc>
          <w:tcPr>
            <w:tcW w:w="9576" w:type="dxa"/>
          </w:tcPr>
          <w:p w14:paraId="58AC3B71" w14:textId="77777777" w:rsidR="001F05F1" w:rsidRDefault="001F05F1" w:rsidP="00830077">
            <w:r w:rsidRPr="001F05F1">
              <w:t>UTF8 = ([\xC0-\xD6]...)|([\xE0-\xEF)...)|([\xF0 \xF7]...)</w:t>
            </w:r>
          </w:p>
        </w:tc>
      </w:tr>
    </w:tbl>
    <w:p w14:paraId="2FD570D5" w14:textId="77777777" w:rsidR="00521445" w:rsidRPr="00521445" w:rsidRDefault="001664AB" w:rsidP="00420E79">
      <w:pPr>
        <w:pStyle w:val="BodyText"/>
      </w:pPr>
      <w:r>
        <w:t xml:space="preserve">Any conforming DAP4 implementation MUST </w:t>
      </w:r>
      <w:r w:rsidR="00DD19F0">
        <w:t xml:space="preserve">use </w:t>
      </w:r>
      <w:r>
        <w:t xml:space="preserve">at least the most-relaxed expression </w:t>
      </w:r>
      <w:r w:rsidR="00DD19F0">
        <w:t>for val</w:t>
      </w:r>
      <w:r>
        <w:t>idating UTF-8 character strings, but MAY use either the partially-relaxed for full validatation expression.</w:t>
      </w:r>
      <w:r w:rsidR="00A947CE" w:rsidRPr="00521445">
        <w:t xml:space="preserve"> </w:t>
      </w:r>
    </w:p>
    <w:p w14:paraId="2A567033" w14:textId="77777777" w:rsidR="0065153C" w:rsidRDefault="0065153C" w:rsidP="00830077">
      <w:pPr>
        <w:rPr>
          <w:noProof/>
          <w:snapToGrid w:val="0"/>
          <w:sz w:val="28"/>
          <w:szCs w:val="24"/>
        </w:rPr>
      </w:pPr>
      <w:r>
        <w:br w:type="page"/>
      </w:r>
    </w:p>
    <w:p w14:paraId="511B1FAE" w14:textId="4C787B0D" w:rsidR="00793EA0" w:rsidRDefault="00793EA0" w:rsidP="0065153C">
      <w:pPr>
        <w:pStyle w:val="Appendix1"/>
      </w:pPr>
      <w:bookmarkStart w:id="1151" w:name="_Toc333413791"/>
      <w:r>
        <w:lastRenderedPageBreak/>
        <w:t xml:space="preserve">DAP4 </w:t>
      </w:r>
      <w:del w:id="1152" w:author="Author">
        <w:r w:rsidDel="001F4874">
          <w:delText>DDX</w:delText>
        </w:r>
      </w:del>
      <w:ins w:id="1153" w:author="Author">
        <w:r w:rsidR="001F4874">
          <w:t>DMR</w:t>
        </w:r>
      </w:ins>
      <w:r>
        <w:t xml:space="preserve"> Syntax</w:t>
      </w:r>
      <w:r w:rsidR="00136622">
        <w:t xml:space="preserve"> as a</w:t>
      </w:r>
      <w:r w:rsidR="00A947CE">
        <w:t xml:space="preserve"> R</w:t>
      </w:r>
      <w:r w:rsidR="000072F8">
        <w:t xml:space="preserve">ELAX </w:t>
      </w:r>
      <w:r w:rsidR="00A947CE">
        <w:t xml:space="preserve">NG </w:t>
      </w:r>
      <w:r w:rsidR="00136622">
        <w:t>Schema</w:t>
      </w:r>
      <w:bookmarkEnd w:id="1151"/>
    </w:p>
    <w:p w14:paraId="2DC0C824" w14:textId="36939479" w:rsidR="00AC7571" w:rsidRPr="00AC7571" w:rsidRDefault="000075A5" w:rsidP="00830077">
      <w:r>
        <w:t>Temporarily removed until dap4.rng settles down.</w:t>
      </w:r>
      <w:bookmarkStart w:id="1154" w:name="_GoBack"/>
      <w:bookmarkEnd w:id="1154"/>
    </w:p>
    <w:sectPr w:rsidR="00AC7571" w:rsidRPr="00AC7571" w:rsidSect="00347AD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8" w:author="Author" w:initials="A">
    <w:p w14:paraId="2456388C" w14:textId="3FAAE418" w:rsidR="00D37343" w:rsidRDefault="00D37343" w:rsidP="00830077">
      <w:pPr>
        <w:pStyle w:val="CommentText"/>
      </w:pPr>
      <w:r>
        <w:rPr>
          <w:rStyle w:val="CommentReference"/>
        </w:rPr>
        <w:annotationRef/>
      </w:r>
      <w:r>
        <w:t>I’ve always thought of these as definitions versus declarations – in DAP2 the DDS holds the declarations for the variables not their data.</w:t>
      </w:r>
    </w:p>
  </w:comment>
  <w:comment w:id="448" w:author="Author" w:initials="A">
    <w:p w14:paraId="7E2308EE" w14:textId="13065AAE" w:rsidR="00D37343" w:rsidRDefault="00D37343" w:rsidP="00830077">
      <w:pPr>
        <w:pStyle w:val="CommentText"/>
      </w:pPr>
      <w:r>
        <w:rPr>
          <w:rStyle w:val="CommentReference"/>
        </w:rPr>
        <w:annotationRef/>
      </w:r>
      <w:r>
        <w:t>Should this be unsigned or is this because Java does not have unsigned types?</w:t>
      </w:r>
    </w:p>
  </w:comment>
  <w:comment w:id="473" w:author="Author" w:initials="A">
    <w:p w14:paraId="3E157497" w14:textId="5D57FC30" w:rsidR="00D37343" w:rsidRDefault="00D37343" w:rsidP="00830077">
      <w:pPr>
        <w:pStyle w:val="CommentText"/>
      </w:pPr>
      <w:r>
        <w:rPr>
          <w:rStyle w:val="CommentReference"/>
        </w:rPr>
        <w:annotationRef/>
      </w:r>
      <w:r>
        <w:t>I meant to look this up; it this correct?</w:t>
      </w:r>
    </w:p>
  </w:comment>
  <w:comment w:id="484" w:author="Author" w:initials="A">
    <w:p w14:paraId="45EEAFD7" w14:textId="5946A564" w:rsidR="00D37343" w:rsidRDefault="00D37343" w:rsidP="00830077">
      <w:pPr>
        <w:pStyle w:val="CommentText"/>
      </w:pPr>
      <w:r>
        <w:rPr>
          <w:rStyle w:val="CommentReference"/>
        </w:rPr>
        <w:annotationRef/>
      </w:r>
      <w:r>
        <w:t>But is it allowed as an attribute value? Probably not a good idea.</w:t>
      </w:r>
    </w:p>
  </w:comment>
  <w:comment w:id="568" w:author="Author" w:initials="A">
    <w:p w14:paraId="3B2B7E71" w14:textId="2112C06F" w:rsidR="00830077" w:rsidRDefault="00830077" w:rsidP="00830077">
      <w:pPr>
        <w:pStyle w:val="CommentText"/>
      </w:pPr>
      <w:r>
        <w:rPr>
          <w:rStyle w:val="CommentReference"/>
        </w:rPr>
        <w:annotationRef/>
      </w:r>
      <w:r>
        <w:t>Nested attribute are back in the spec.</w:t>
      </w:r>
    </w:p>
  </w:comment>
  <w:comment w:id="577" w:author="Author" w:initials="A">
    <w:p w14:paraId="676D1C77" w14:textId="2F00D41A" w:rsidR="00830077" w:rsidRDefault="00830077" w:rsidP="00830077">
      <w:pPr>
        <w:pStyle w:val="CommentText"/>
      </w:pPr>
      <w:r>
        <w:rPr>
          <w:rStyle w:val="CommentReference"/>
        </w:rPr>
        <w:annotationRef/>
      </w:r>
      <w:r>
        <w:t>Does this include Opaque? If so, the DMR could wind up holding JPEG or PNG files. Currently we serve that kind of stuff as data, not metadata because of its volume.</w:t>
      </w:r>
    </w:p>
  </w:comment>
  <w:comment w:id="600" w:author="Author" w:initials="A">
    <w:p w14:paraId="58AB3610" w14:textId="01E50663" w:rsidR="00830077" w:rsidRDefault="00830077" w:rsidP="00830077">
      <w:pPr>
        <w:pStyle w:val="CommentText"/>
      </w:pPr>
      <w:r>
        <w:rPr>
          <w:rStyle w:val="CommentReference"/>
        </w:rPr>
        <w:annotationRef/>
      </w:r>
      <w:r>
        <w:t>Rework to remove MP MIME</w:t>
      </w:r>
    </w:p>
  </w:comment>
  <w:comment w:id="700" w:author="Author" w:initials="A">
    <w:p w14:paraId="07F1B55F" w14:textId="30C06A59" w:rsidR="00830077" w:rsidRDefault="00830077" w:rsidP="00830077">
      <w:pPr>
        <w:pStyle w:val="CommentText"/>
      </w:pPr>
      <w:r>
        <w:rPr>
          <w:rStyle w:val="CommentReference"/>
        </w:rPr>
        <w:annotationRef/>
      </w:r>
      <w:r>
        <w:t>We need to define just what goes in the body of an error chunk.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DF4E5" w14:textId="77777777" w:rsidR="009E5E76" w:rsidRDefault="009E5E76" w:rsidP="00830077">
      <w:r>
        <w:separator/>
      </w:r>
    </w:p>
    <w:p w14:paraId="6808B182" w14:textId="77777777" w:rsidR="009E5E76" w:rsidRDefault="009E5E76" w:rsidP="00830077"/>
    <w:p w14:paraId="308EAA89" w14:textId="77777777" w:rsidR="009E5E76" w:rsidRDefault="009E5E76" w:rsidP="00830077"/>
    <w:p w14:paraId="6C31093B" w14:textId="77777777" w:rsidR="009E5E76" w:rsidRDefault="009E5E76" w:rsidP="00830077"/>
    <w:p w14:paraId="303C16DE" w14:textId="77777777" w:rsidR="009E5E76" w:rsidRDefault="009E5E76" w:rsidP="00830077"/>
  </w:endnote>
  <w:endnote w:type="continuationSeparator" w:id="0">
    <w:p w14:paraId="779A8645" w14:textId="77777777" w:rsidR="009E5E76" w:rsidRDefault="009E5E76" w:rsidP="00830077">
      <w:r>
        <w:continuationSeparator/>
      </w:r>
    </w:p>
    <w:p w14:paraId="7E1E032B" w14:textId="77777777" w:rsidR="009E5E76" w:rsidRDefault="009E5E76" w:rsidP="00830077"/>
    <w:p w14:paraId="606C7D6F" w14:textId="77777777" w:rsidR="009E5E76" w:rsidRDefault="009E5E76" w:rsidP="00830077"/>
    <w:p w14:paraId="3D14EC0F" w14:textId="77777777" w:rsidR="009E5E76" w:rsidRDefault="009E5E76" w:rsidP="00830077"/>
    <w:p w14:paraId="66B0C208" w14:textId="77777777" w:rsidR="009E5E76" w:rsidRDefault="009E5E76" w:rsidP="00830077"/>
  </w:endnote>
  <w:endnote w:type="continuationNotice" w:id="1">
    <w:p w14:paraId="63A95813" w14:textId="77777777" w:rsidR="009E5E76" w:rsidRDefault="009E5E76" w:rsidP="0083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B0C1A" w14:textId="77777777" w:rsidR="009E5E76" w:rsidRDefault="009E5E76" w:rsidP="00830077">
      <w:r>
        <w:separator/>
      </w:r>
    </w:p>
    <w:p w14:paraId="1ECC1C7C" w14:textId="77777777" w:rsidR="009E5E76" w:rsidRDefault="009E5E76" w:rsidP="00830077"/>
    <w:p w14:paraId="176D8F20" w14:textId="77777777" w:rsidR="009E5E76" w:rsidRDefault="009E5E76" w:rsidP="00830077"/>
    <w:p w14:paraId="61187C70" w14:textId="77777777" w:rsidR="009E5E76" w:rsidRDefault="009E5E76" w:rsidP="00830077"/>
    <w:p w14:paraId="036ACF46" w14:textId="77777777" w:rsidR="009E5E76" w:rsidRDefault="009E5E76" w:rsidP="00830077"/>
  </w:footnote>
  <w:footnote w:type="continuationSeparator" w:id="0">
    <w:p w14:paraId="5F5D0217" w14:textId="77777777" w:rsidR="009E5E76" w:rsidRDefault="009E5E76" w:rsidP="00830077">
      <w:r>
        <w:continuationSeparator/>
      </w:r>
    </w:p>
    <w:p w14:paraId="0E2604D9" w14:textId="77777777" w:rsidR="009E5E76" w:rsidRDefault="009E5E76" w:rsidP="00830077"/>
    <w:p w14:paraId="6394C029" w14:textId="77777777" w:rsidR="009E5E76" w:rsidRDefault="009E5E76" w:rsidP="00830077"/>
    <w:p w14:paraId="5C9CE219" w14:textId="77777777" w:rsidR="009E5E76" w:rsidRDefault="009E5E76" w:rsidP="00830077"/>
    <w:p w14:paraId="099AC6EE" w14:textId="77777777" w:rsidR="009E5E76" w:rsidRDefault="009E5E76" w:rsidP="00830077"/>
  </w:footnote>
  <w:footnote w:type="continuationNotice" w:id="1">
    <w:p w14:paraId="33E7B4FB" w14:textId="77777777" w:rsidR="009E5E76" w:rsidRDefault="009E5E76" w:rsidP="008300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4A2E05C"/>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F090CA0"/>
    <w:multiLevelType w:val="hybridMultilevel"/>
    <w:tmpl w:val="F536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10">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nsid w:val="7DDA76B4"/>
    <w:multiLevelType w:val="hybridMultilevel"/>
    <w:tmpl w:val="6324B5D4"/>
    <w:lvl w:ilvl="0" w:tplc="34A02C08">
      <w:start w:val="1"/>
      <w:numFmt w:val="decimal"/>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0"/>
  </w:num>
  <w:num w:numId="4">
    <w:abstractNumId w:val="12"/>
  </w:num>
  <w:num w:numId="5">
    <w:abstractNumId w:val="12"/>
    <w:lvlOverride w:ilvl="0">
      <w:startOverride w:val="1"/>
    </w:lvlOverride>
  </w:num>
  <w:num w:numId="6">
    <w:abstractNumId w:val="12"/>
    <w:lvlOverride w:ilvl="0">
      <w:startOverride w:val="1"/>
    </w:lvlOverride>
  </w:num>
  <w:num w:numId="7">
    <w:abstractNumId w:val="3"/>
  </w:num>
  <w:num w:numId="8">
    <w:abstractNumId w:val="12"/>
    <w:lvlOverride w:ilvl="0">
      <w:startOverride w:val="1"/>
    </w:lvlOverride>
  </w:num>
  <w:num w:numId="9">
    <w:abstractNumId w:val="8"/>
  </w:num>
  <w:num w:numId="10">
    <w:abstractNumId w:val="12"/>
    <w:lvlOverride w:ilvl="0">
      <w:startOverride w:val="1"/>
    </w:lvlOverride>
  </w:num>
  <w:num w:numId="11">
    <w:abstractNumId w:val="1"/>
  </w:num>
  <w:num w:numId="12">
    <w:abstractNumId w:val="11"/>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9"/>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5"/>
  </w:num>
  <w:num w:numId="28">
    <w:abstractNumId w:val="12"/>
    <w:lvlOverride w:ilvl="0">
      <w:startOverride w:val="1"/>
    </w:lvlOverride>
  </w:num>
  <w:num w:numId="29">
    <w:abstractNumId w:val="12"/>
    <w:lvlOverride w:ilvl="0">
      <w:startOverride w:val="1"/>
    </w:lvlOverride>
  </w:num>
  <w:num w:numId="30">
    <w:abstractNumId w:val="0"/>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2"/>
  </w:num>
  <w:num w:numId="36">
    <w:abstractNumId w:val="12"/>
    <w:lvlOverride w:ilvl="0">
      <w:startOverride w:val="1"/>
    </w:lvlOverride>
  </w:num>
  <w:num w:numId="37">
    <w:abstractNumId w:val="12"/>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52"/>
    <w:rsid w:val="000001A4"/>
    <w:rsid w:val="000017B0"/>
    <w:rsid w:val="00002467"/>
    <w:rsid w:val="000072F8"/>
    <w:rsid w:val="000075A5"/>
    <w:rsid w:val="00007943"/>
    <w:rsid w:val="00013083"/>
    <w:rsid w:val="00015501"/>
    <w:rsid w:val="00023193"/>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1105"/>
    <w:rsid w:val="000931D4"/>
    <w:rsid w:val="000962C1"/>
    <w:rsid w:val="0009702C"/>
    <w:rsid w:val="000A4B53"/>
    <w:rsid w:val="000A58A4"/>
    <w:rsid w:val="000A77BB"/>
    <w:rsid w:val="000B0AC5"/>
    <w:rsid w:val="000C05AE"/>
    <w:rsid w:val="000C523B"/>
    <w:rsid w:val="000C66E7"/>
    <w:rsid w:val="000D028C"/>
    <w:rsid w:val="000D0813"/>
    <w:rsid w:val="000D1DFB"/>
    <w:rsid w:val="000D2AC9"/>
    <w:rsid w:val="000D2D2B"/>
    <w:rsid w:val="000D5C1F"/>
    <w:rsid w:val="000D7C45"/>
    <w:rsid w:val="000E1166"/>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14F06"/>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4031"/>
    <w:rsid w:val="001E5B18"/>
    <w:rsid w:val="001E677A"/>
    <w:rsid w:val="001F05F1"/>
    <w:rsid w:val="001F0A3D"/>
    <w:rsid w:val="001F21B8"/>
    <w:rsid w:val="001F2FBF"/>
    <w:rsid w:val="001F3345"/>
    <w:rsid w:val="001F37E9"/>
    <w:rsid w:val="001F3CB9"/>
    <w:rsid w:val="001F4463"/>
    <w:rsid w:val="001F4874"/>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6A79"/>
    <w:rsid w:val="002475DF"/>
    <w:rsid w:val="0025008C"/>
    <w:rsid w:val="002517E4"/>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3537"/>
    <w:rsid w:val="0030432A"/>
    <w:rsid w:val="00304799"/>
    <w:rsid w:val="00304C54"/>
    <w:rsid w:val="0031054C"/>
    <w:rsid w:val="00310E7D"/>
    <w:rsid w:val="0031187D"/>
    <w:rsid w:val="00313B69"/>
    <w:rsid w:val="0032039A"/>
    <w:rsid w:val="00322B5A"/>
    <w:rsid w:val="00331089"/>
    <w:rsid w:val="00332E2E"/>
    <w:rsid w:val="00340854"/>
    <w:rsid w:val="0034151F"/>
    <w:rsid w:val="00341566"/>
    <w:rsid w:val="00342D29"/>
    <w:rsid w:val="00343975"/>
    <w:rsid w:val="00344518"/>
    <w:rsid w:val="00347ADB"/>
    <w:rsid w:val="00347DC7"/>
    <w:rsid w:val="003523D6"/>
    <w:rsid w:val="00355EB1"/>
    <w:rsid w:val="00357F36"/>
    <w:rsid w:val="00360263"/>
    <w:rsid w:val="00362AC7"/>
    <w:rsid w:val="0037333C"/>
    <w:rsid w:val="00374FD1"/>
    <w:rsid w:val="00375437"/>
    <w:rsid w:val="00381370"/>
    <w:rsid w:val="003818B2"/>
    <w:rsid w:val="003835A1"/>
    <w:rsid w:val="00396501"/>
    <w:rsid w:val="003A02F6"/>
    <w:rsid w:val="003A5F85"/>
    <w:rsid w:val="003B1614"/>
    <w:rsid w:val="003B5631"/>
    <w:rsid w:val="003B726C"/>
    <w:rsid w:val="003B7CDA"/>
    <w:rsid w:val="003C2C25"/>
    <w:rsid w:val="003C38CD"/>
    <w:rsid w:val="003C6447"/>
    <w:rsid w:val="003C711C"/>
    <w:rsid w:val="003D294F"/>
    <w:rsid w:val="003E1786"/>
    <w:rsid w:val="003E1EDC"/>
    <w:rsid w:val="003E20ED"/>
    <w:rsid w:val="003E285A"/>
    <w:rsid w:val="003E7DDC"/>
    <w:rsid w:val="003F0BDE"/>
    <w:rsid w:val="003F314C"/>
    <w:rsid w:val="003F35BA"/>
    <w:rsid w:val="003F3ED8"/>
    <w:rsid w:val="003F6686"/>
    <w:rsid w:val="003F6C51"/>
    <w:rsid w:val="0040175C"/>
    <w:rsid w:val="00401954"/>
    <w:rsid w:val="004068A9"/>
    <w:rsid w:val="00411E3A"/>
    <w:rsid w:val="0041200E"/>
    <w:rsid w:val="00412E30"/>
    <w:rsid w:val="00414446"/>
    <w:rsid w:val="0042022F"/>
    <w:rsid w:val="00420E79"/>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9B6"/>
    <w:rsid w:val="004B1B14"/>
    <w:rsid w:val="004B21D6"/>
    <w:rsid w:val="004B36A7"/>
    <w:rsid w:val="004B55DB"/>
    <w:rsid w:val="004B718D"/>
    <w:rsid w:val="004D0B91"/>
    <w:rsid w:val="004D1489"/>
    <w:rsid w:val="004D1AB3"/>
    <w:rsid w:val="004E1D88"/>
    <w:rsid w:val="004E2D7A"/>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2D13"/>
    <w:rsid w:val="005E51F1"/>
    <w:rsid w:val="005E5218"/>
    <w:rsid w:val="005E760F"/>
    <w:rsid w:val="005F146D"/>
    <w:rsid w:val="005F37D8"/>
    <w:rsid w:val="005F4A20"/>
    <w:rsid w:val="005F5178"/>
    <w:rsid w:val="005F6CBF"/>
    <w:rsid w:val="005F7C8D"/>
    <w:rsid w:val="005F7D44"/>
    <w:rsid w:val="00600456"/>
    <w:rsid w:val="00605ADF"/>
    <w:rsid w:val="00606029"/>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7535E"/>
    <w:rsid w:val="00680EBD"/>
    <w:rsid w:val="00680FBA"/>
    <w:rsid w:val="0068424B"/>
    <w:rsid w:val="00684B9B"/>
    <w:rsid w:val="00690497"/>
    <w:rsid w:val="0069065F"/>
    <w:rsid w:val="00691BE5"/>
    <w:rsid w:val="00693463"/>
    <w:rsid w:val="006954BB"/>
    <w:rsid w:val="00695B21"/>
    <w:rsid w:val="006A2B40"/>
    <w:rsid w:val="006A468F"/>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04D30"/>
    <w:rsid w:val="0071020D"/>
    <w:rsid w:val="00715538"/>
    <w:rsid w:val="00715613"/>
    <w:rsid w:val="007161F8"/>
    <w:rsid w:val="00716B56"/>
    <w:rsid w:val="00722A3E"/>
    <w:rsid w:val="007242D3"/>
    <w:rsid w:val="00727CA6"/>
    <w:rsid w:val="007318F8"/>
    <w:rsid w:val="007324AB"/>
    <w:rsid w:val="00732D86"/>
    <w:rsid w:val="00734022"/>
    <w:rsid w:val="00734C51"/>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3F66"/>
    <w:rsid w:val="00787CD8"/>
    <w:rsid w:val="00793EA0"/>
    <w:rsid w:val="007946B4"/>
    <w:rsid w:val="00795AAA"/>
    <w:rsid w:val="007974F6"/>
    <w:rsid w:val="007A41DD"/>
    <w:rsid w:val="007A557D"/>
    <w:rsid w:val="007A6E40"/>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054"/>
    <w:rsid w:val="007E166A"/>
    <w:rsid w:val="007E6421"/>
    <w:rsid w:val="007E654E"/>
    <w:rsid w:val="007F3706"/>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0F6"/>
    <w:rsid w:val="008232B5"/>
    <w:rsid w:val="00825BAD"/>
    <w:rsid w:val="00826EE4"/>
    <w:rsid w:val="0082782C"/>
    <w:rsid w:val="00830077"/>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7FE"/>
    <w:rsid w:val="00872F60"/>
    <w:rsid w:val="00873B48"/>
    <w:rsid w:val="0087410C"/>
    <w:rsid w:val="00877A80"/>
    <w:rsid w:val="008818ED"/>
    <w:rsid w:val="00882EB4"/>
    <w:rsid w:val="008874ED"/>
    <w:rsid w:val="0089068E"/>
    <w:rsid w:val="00891EB7"/>
    <w:rsid w:val="00892CB0"/>
    <w:rsid w:val="00895A99"/>
    <w:rsid w:val="008A0466"/>
    <w:rsid w:val="008A097E"/>
    <w:rsid w:val="008A0D80"/>
    <w:rsid w:val="008A23E6"/>
    <w:rsid w:val="008B04FD"/>
    <w:rsid w:val="008B3BE6"/>
    <w:rsid w:val="008C1D35"/>
    <w:rsid w:val="008C3FE4"/>
    <w:rsid w:val="008D0641"/>
    <w:rsid w:val="008D071E"/>
    <w:rsid w:val="008D0EB4"/>
    <w:rsid w:val="008D100D"/>
    <w:rsid w:val="008D284B"/>
    <w:rsid w:val="008D371C"/>
    <w:rsid w:val="008E0682"/>
    <w:rsid w:val="008E1ED0"/>
    <w:rsid w:val="008E5CE5"/>
    <w:rsid w:val="008E6870"/>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7A9"/>
    <w:rsid w:val="009B6E39"/>
    <w:rsid w:val="009C17B8"/>
    <w:rsid w:val="009C62DE"/>
    <w:rsid w:val="009C6681"/>
    <w:rsid w:val="009C6C19"/>
    <w:rsid w:val="009C7D45"/>
    <w:rsid w:val="009D26C5"/>
    <w:rsid w:val="009D4607"/>
    <w:rsid w:val="009D4CD1"/>
    <w:rsid w:val="009E2654"/>
    <w:rsid w:val="009E29C8"/>
    <w:rsid w:val="009E49BD"/>
    <w:rsid w:val="009E4A5E"/>
    <w:rsid w:val="009E5E76"/>
    <w:rsid w:val="009F1139"/>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3EBD"/>
    <w:rsid w:val="00A66BB6"/>
    <w:rsid w:val="00A704B1"/>
    <w:rsid w:val="00A7683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055F2"/>
    <w:rsid w:val="00B20B0A"/>
    <w:rsid w:val="00B22E08"/>
    <w:rsid w:val="00B25D5A"/>
    <w:rsid w:val="00B3115C"/>
    <w:rsid w:val="00B32396"/>
    <w:rsid w:val="00B346A9"/>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1A23"/>
    <w:rsid w:val="00B852B0"/>
    <w:rsid w:val="00B865D6"/>
    <w:rsid w:val="00B908B7"/>
    <w:rsid w:val="00B9297E"/>
    <w:rsid w:val="00B94688"/>
    <w:rsid w:val="00B94E6B"/>
    <w:rsid w:val="00B97B59"/>
    <w:rsid w:val="00BA0EF5"/>
    <w:rsid w:val="00BA18DF"/>
    <w:rsid w:val="00BA1C76"/>
    <w:rsid w:val="00BA1D9D"/>
    <w:rsid w:val="00BA4154"/>
    <w:rsid w:val="00BB0046"/>
    <w:rsid w:val="00BB0BEC"/>
    <w:rsid w:val="00BB1462"/>
    <w:rsid w:val="00BB17BE"/>
    <w:rsid w:val="00BB1DD5"/>
    <w:rsid w:val="00BB3C5D"/>
    <w:rsid w:val="00BB3E7C"/>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4136"/>
    <w:rsid w:val="00C26A18"/>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8EB"/>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B7B6D"/>
    <w:rsid w:val="00CC144A"/>
    <w:rsid w:val="00CC29EC"/>
    <w:rsid w:val="00CD1942"/>
    <w:rsid w:val="00CD1CDA"/>
    <w:rsid w:val="00CD4A64"/>
    <w:rsid w:val="00CE3ED0"/>
    <w:rsid w:val="00CF0630"/>
    <w:rsid w:val="00CF3CF0"/>
    <w:rsid w:val="00CF43EC"/>
    <w:rsid w:val="00CF4FF9"/>
    <w:rsid w:val="00CF5ABF"/>
    <w:rsid w:val="00CF69E1"/>
    <w:rsid w:val="00CF6D22"/>
    <w:rsid w:val="00D002BE"/>
    <w:rsid w:val="00D01F9C"/>
    <w:rsid w:val="00D023EA"/>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37343"/>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031"/>
    <w:rsid w:val="00DB112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772"/>
    <w:rsid w:val="00E72835"/>
    <w:rsid w:val="00E77CA6"/>
    <w:rsid w:val="00E803B7"/>
    <w:rsid w:val="00E83F7F"/>
    <w:rsid w:val="00E867E5"/>
    <w:rsid w:val="00E91BB9"/>
    <w:rsid w:val="00E91CA1"/>
    <w:rsid w:val="00E92494"/>
    <w:rsid w:val="00E92CA4"/>
    <w:rsid w:val="00E93B40"/>
    <w:rsid w:val="00E93F83"/>
    <w:rsid w:val="00E96BBB"/>
    <w:rsid w:val="00EA1B94"/>
    <w:rsid w:val="00EA6176"/>
    <w:rsid w:val="00EA7742"/>
    <w:rsid w:val="00EB4CCB"/>
    <w:rsid w:val="00EC1D82"/>
    <w:rsid w:val="00EC2D5F"/>
    <w:rsid w:val="00EC2FE2"/>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2852"/>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9F7"/>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8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D7A"/>
    <w:pPr>
      <w:pPrChange w:id="0" w:author="Author">
        <w:pPr/>
      </w:pPrChange>
    </w:pPr>
    <w:rPr>
      <w:sz w:val="24"/>
      <w:rPrChange w:id="0" w:author="Author">
        <w:rPr>
          <w:sz w:val="24"/>
          <w:lang w:val="en-US" w:eastAsia="en-US" w:bidi="ar-SA"/>
        </w:rPr>
      </w:rPrChange>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rPr>
  </w:style>
  <w:style w:type="paragraph" w:styleId="ListBullet">
    <w:name w:val="List Bullet"/>
    <w:basedOn w:val="Normal"/>
    <w:autoRedefine/>
    <w:rsid w:val="00D53C59"/>
    <w:pPr>
      <w:numPr>
        <w:numId w:val="1"/>
      </w:numPr>
      <w:spacing w:before="60" w:after="60"/>
    </w:pPr>
  </w:style>
  <w:style w:type="paragraph" w:styleId="BodyText">
    <w:name w:val="Body Text"/>
    <w:basedOn w:val="Normal"/>
    <w:link w:val="BodyTextChar3"/>
    <w:autoRedefine/>
    <w:qFormat/>
    <w:rsid w:val="00420E79"/>
    <w:pPr>
      <w:spacing w:before="120" w:after="120"/>
      <w:jc w:val="both"/>
      <w:pPrChange w:id="1" w:author="Author">
        <w:pPr>
          <w:spacing w:after="120"/>
        </w:pPr>
      </w:pPrChange>
    </w:pPr>
    <w:rPr>
      <w:rPrChange w:id="1" w:author="Author">
        <w:rPr>
          <w:sz w:val="24"/>
          <w:lang w:val="en-US" w:eastAsia="en-US" w:bidi="ar-SA"/>
        </w:rPr>
      </w:rPrChange>
    </w:rPr>
  </w:style>
  <w:style w:type="paragraph" w:styleId="BodyTextFirstIndent">
    <w:name w:val="Body Text First Indent"/>
    <w:basedOn w:val="Normal"/>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Normal"/>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Normal"/>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Normal"/>
    <w:autoRedefine/>
    <w:rsid w:val="00421726"/>
    <w:pPr>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Normal"/>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rPr>
  </w:style>
  <w:style w:type="paragraph" w:styleId="TOC2">
    <w:name w:val="toc 2"/>
    <w:basedOn w:val="Normal"/>
    <w:next w:val="Normal"/>
    <w:autoRedefine/>
    <w:uiPriority w:val="39"/>
    <w:unhideWhenUsed/>
    <w:rsid w:val="00066E5A"/>
    <w:pPr>
      <w:ind w:left="240"/>
    </w:pPr>
    <w:rPr>
      <w:rFonts w:cstheme="minorHAnsi"/>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 w:type="character" w:customStyle="1" w:styleId="BodyTextChar1">
    <w:name w:val="Body Text Char1"/>
    <w:basedOn w:val="DefaultParagraphFont"/>
    <w:link w:val="BodyText"/>
    <w:rsid w:val="00830077"/>
    <w:rPr>
      <w:sz w:val="24"/>
      <w:szCs w:val="28"/>
    </w:rPr>
  </w:style>
  <w:style w:type="character" w:customStyle="1" w:styleId="BodyTextChar2">
    <w:name w:val="Body Text Char2"/>
    <w:basedOn w:val="DefaultParagraphFont"/>
    <w:link w:val="BodyText"/>
    <w:rsid w:val="004E2D7A"/>
    <w:rPr>
      <w:sz w:val="24"/>
    </w:rPr>
  </w:style>
  <w:style w:type="character" w:customStyle="1" w:styleId="BodyTextChar3">
    <w:name w:val="Body Text Char3"/>
    <w:basedOn w:val="DefaultParagraphFont"/>
    <w:link w:val="BodyText"/>
    <w:rsid w:val="00420E79"/>
    <w:rPr>
      <w:sz w:val="24"/>
    </w:rPr>
  </w:style>
  <w:style w:type="paragraph" w:customStyle="1" w:styleId="StyleListNumberItalic">
    <w:name w:val="Style List Number + Italic"/>
    <w:basedOn w:val="ListNumber"/>
    <w:autoRedefine/>
    <w:rsid w:val="00420E79"/>
    <w:pPr>
      <w:pPrChange w:id="2" w:author="Author">
        <w:pPr>
          <w:numPr>
            <w:numId w:val="30"/>
          </w:numPr>
          <w:tabs>
            <w:tab w:val="num" w:pos="360"/>
          </w:tabs>
          <w:ind w:left="360" w:hanging="360"/>
          <w:contextualSpacing/>
        </w:pPr>
      </w:pPrChange>
    </w:pPr>
    <w:rPr>
      <w:iCs/>
      <w:rPrChange w:id="2" w:author="Author">
        <w:rPr>
          <w:i/>
          <w:iCs/>
          <w:sz w:val="24"/>
          <w:lang w:val="en-US" w:eastAsia="en-US" w:bidi="ar-SA"/>
        </w:rPr>
      </w:rPrChang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D7A"/>
    <w:pPr>
      <w:pPrChange w:id="3" w:author="Author">
        <w:pPr/>
      </w:pPrChange>
    </w:pPr>
    <w:rPr>
      <w:sz w:val="24"/>
      <w:rPrChange w:id="3" w:author="Author">
        <w:rPr>
          <w:sz w:val="24"/>
          <w:lang w:val="en-US" w:eastAsia="en-US" w:bidi="ar-SA"/>
        </w:rPr>
      </w:rPrChange>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rPr>
  </w:style>
  <w:style w:type="paragraph" w:styleId="ListBullet">
    <w:name w:val="List Bullet"/>
    <w:basedOn w:val="Normal"/>
    <w:autoRedefine/>
    <w:rsid w:val="00D53C59"/>
    <w:pPr>
      <w:numPr>
        <w:numId w:val="1"/>
      </w:numPr>
      <w:spacing w:before="60" w:after="60"/>
    </w:pPr>
  </w:style>
  <w:style w:type="paragraph" w:styleId="BodyText">
    <w:name w:val="Body Text"/>
    <w:basedOn w:val="Normal"/>
    <w:link w:val="BodyTextChar3"/>
    <w:autoRedefine/>
    <w:qFormat/>
    <w:rsid w:val="00420E79"/>
    <w:pPr>
      <w:spacing w:before="120" w:after="120"/>
      <w:jc w:val="both"/>
      <w:pPrChange w:id="4" w:author="Author">
        <w:pPr>
          <w:spacing w:after="120"/>
        </w:pPr>
      </w:pPrChange>
    </w:pPr>
    <w:rPr>
      <w:rPrChange w:id="4" w:author="Author">
        <w:rPr>
          <w:sz w:val="24"/>
          <w:lang w:val="en-US" w:eastAsia="en-US" w:bidi="ar-SA"/>
        </w:rPr>
      </w:rPrChange>
    </w:rPr>
  </w:style>
  <w:style w:type="paragraph" w:styleId="BodyTextFirstIndent">
    <w:name w:val="Body Text First Indent"/>
    <w:basedOn w:val="Normal"/>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Normal"/>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Normal"/>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Normal"/>
    <w:autoRedefine/>
    <w:rsid w:val="00421726"/>
    <w:pPr>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Normal"/>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rPr>
  </w:style>
  <w:style w:type="paragraph" w:styleId="TOC2">
    <w:name w:val="toc 2"/>
    <w:basedOn w:val="Normal"/>
    <w:next w:val="Normal"/>
    <w:autoRedefine/>
    <w:uiPriority w:val="39"/>
    <w:unhideWhenUsed/>
    <w:rsid w:val="00066E5A"/>
    <w:pPr>
      <w:ind w:left="240"/>
    </w:pPr>
    <w:rPr>
      <w:rFonts w:cstheme="minorHAnsi"/>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 w:type="character" w:customStyle="1" w:styleId="BodyTextChar1">
    <w:name w:val="Body Text Char1"/>
    <w:basedOn w:val="DefaultParagraphFont"/>
    <w:link w:val="BodyText"/>
    <w:rsid w:val="00830077"/>
    <w:rPr>
      <w:sz w:val="24"/>
      <w:szCs w:val="28"/>
    </w:rPr>
  </w:style>
  <w:style w:type="character" w:customStyle="1" w:styleId="BodyTextChar2">
    <w:name w:val="Body Text Char2"/>
    <w:basedOn w:val="DefaultParagraphFont"/>
    <w:link w:val="BodyText"/>
    <w:rsid w:val="004E2D7A"/>
    <w:rPr>
      <w:sz w:val="24"/>
    </w:rPr>
  </w:style>
  <w:style w:type="character" w:customStyle="1" w:styleId="BodyTextChar3">
    <w:name w:val="Body Text Char3"/>
    <w:basedOn w:val="DefaultParagraphFont"/>
    <w:link w:val="BodyText"/>
    <w:rsid w:val="00420E79"/>
    <w:rPr>
      <w:sz w:val="24"/>
    </w:rPr>
  </w:style>
  <w:style w:type="paragraph" w:customStyle="1" w:styleId="StyleListNumberItalic">
    <w:name w:val="Style List Number + Italic"/>
    <w:basedOn w:val="ListNumber"/>
    <w:autoRedefine/>
    <w:rsid w:val="00420E79"/>
    <w:pPr>
      <w:pPrChange w:id="5" w:author="Author">
        <w:pPr>
          <w:numPr>
            <w:numId w:val="30"/>
          </w:numPr>
          <w:tabs>
            <w:tab w:val="num" w:pos="360"/>
          </w:tabs>
          <w:ind w:left="360" w:hanging="360"/>
          <w:contextualSpacing/>
        </w:pPr>
      </w:pPrChange>
    </w:pPr>
    <w:rPr>
      <w:iCs/>
      <w:rPrChange w:id="5" w:author="Author">
        <w:rPr>
          <w:i/>
          <w:iCs/>
          <w:sz w:val="24"/>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86599269">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 w:id="18316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792">
      <w:bodyDiv w:val="1"/>
      <w:marLeft w:val="0"/>
      <w:marRight w:val="0"/>
      <w:marTop w:val="0"/>
      <w:marBottom w:val="0"/>
      <w:divBdr>
        <w:top w:val="none" w:sz="0" w:space="0" w:color="auto"/>
        <w:left w:val="none" w:sz="0" w:space="0" w:color="auto"/>
        <w:bottom w:val="none" w:sz="0" w:space="0" w:color="auto"/>
        <w:right w:val="none" w:sz="0" w:space="0" w:color="auto"/>
      </w:divBdr>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597981131">
      <w:bodyDiv w:val="1"/>
      <w:marLeft w:val="0"/>
      <w:marRight w:val="0"/>
      <w:marTop w:val="0"/>
      <w:marBottom w:val="0"/>
      <w:divBdr>
        <w:top w:val="none" w:sz="0" w:space="0" w:color="auto"/>
        <w:left w:val="none" w:sz="0" w:space="0" w:color="auto"/>
        <w:bottom w:val="none" w:sz="0" w:space="0" w:color="auto"/>
        <w:right w:val="none" w:sz="0" w:space="0" w:color="auto"/>
      </w:divBdr>
    </w:div>
    <w:div w:id="1616908451">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w3.org/2005/03/23-lex-U"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01E6FFB-71C8-4E67-8804-F62F223E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11404</Words>
  <Characters>65009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76261</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2012-09-06T21:29:00Z</dcterms:created>
  <dcterms:modified xsi:type="dcterms:W3CDTF">2012-11-01T18:24:00Z</dcterms:modified>
</cp:coreProperties>
</file>